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49CC4" w14:textId="2D312136" w:rsidR="00984DED" w:rsidRDefault="009A12EB">
      <w:pPr>
        <w:rPr>
          <w:lang w:val="en-US"/>
        </w:rPr>
      </w:pPr>
      <w:r>
        <w:rPr>
          <w:lang w:val="en-US"/>
        </w:rPr>
        <w:t>DNA Extraction Protocol</w:t>
      </w:r>
      <w:r w:rsidR="00A766CE">
        <w:rPr>
          <w:lang w:val="en-US"/>
        </w:rPr>
        <w:t xml:space="preserve"> </w:t>
      </w:r>
      <w:r w:rsidR="003C3114">
        <w:rPr>
          <w:lang w:val="en-US"/>
        </w:rPr>
        <w:t>2021</w:t>
      </w:r>
    </w:p>
    <w:p w14:paraId="7CEE32C9" w14:textId="3C1FFEE3" w:rsidR="00A07883" w:rsidRPr="00D4713A" w:rsidRDefault="00984DED" w:rsidP="00D4713A">
      <w:pPr>
        <w:rPr>
          <w:lang w:val="en-US"/>
        </w:rPr>
      </w:pPr>
      <w:r>
        <w:rPr>
          <w:lang w:val="en-US"/>
        </w:rPr>
        <w:t xml:space="preserve">If you are new to PCR, this </w:t>
      </w:r>
      <w:r w:rsidR="00A07883">
        <w:rPr>
          <w:lang w:val="en-US"/>
        </w:rPr>
        <w:t xml:space="preserve">website may be </w:t>
      </w:r>
      <w:r w:rsidR="00C36F7B">
        <w:rPr>
          <w:lang w:val="en-US"/>
        </w:rPr>
        <w:t>useful to get familiar with the pr</w:t>
      </w:r>
      <w:r w:rsidR="00C84208">
        <w:rPr>
          <w:lang w:val="en-US"/>
        </w:rPr>
        <w:t>o</w:t>
      </w:r>
      <w:r w:rsidR="00C36F7B">
        <w:rPr>
          <w:lang w:val="en-US"/>
        </w:rPr>
        <w:t>cess</w:t>
      </w:r>
      <w:r w:rsidR="00BC43B3">
        <w:rPr>
          <w:lang w:val="en-US"/>
        </w:rPr>
        <w:t xml:space="preserve"> and understand the biology behind the process</w:t>
      </w:r>
      <w:r w:rsidR="00A07883">
        <w:rPr>
          <w:lang w:val="en-US"/>
        </w:rPr>
        <w:t xml:space="preserve">: </w:t>
      </w:r>
      <w:hyperlink r:id="rId6" w:history="1">
        <w:r w:rsidR="00A07883" w:rsidRPr="00A07883">
          <w:rPr>
            <w:rStyle w:val="Hyperlink"/>
            <w:lang w:val="en-US"/>
          </w:rPr>
          <w:t>PCR Setup - Brian McCauley</w:t>
        </w:r>
      </w:hyperlink>
    </w:p>
    <w:p w14:paraId="639E4495" w14:textId="77777777" w:rsidR="00BC4F96" w:rsidRPr="005B4D23" w:rsidRDefault="00BC4F96" w:rsidP="00BC4F96">
      <w:pPr>
        <w:pStyle w:val="ListParagraph"/>
        <w:rPr>
          <w:lang w:val="en-US"/>
        </w:rPr>
      </w:pPr>
    </w:p>
    <w:p w14:paraId="68C4E756" w14:textId="61A9543D" w:rsidR="00500903" w:rsidRDefault="009A12EB" w:rsidP="00D4713A">
      <w:pPr>
        <w:pStyle w:val="ListParagraph"/>
        <w:numPr>
          <w:ilvl w:val="0"/>
          <w:numId w:val="1"/>
        </w:numPr>
        <w:rPr>
          <w:lang w:val="en-US"/>
        </w:rPr>
      </w:pPr>
      <w:r w:rsidRPr="00540A43">
        <w:rPr>
          <w:b/>
          <w:bCs/>
          <w:lang w:val="en-US"/>
        </w:rPr>
        <w:t>Tissue Extraction</w:t>
      </w:r>
      <w:r w:rsidR="00F34513">
        <w:rPr>
          <w:lang w:val="en-US"/>
        </w:rPr>
        <w:t xml:space="preserve"> </w:t>
      </w:r>
      <w:r w:rsidR="00D12655">
        <w:rPr>
          <w:lang w:val="en-US"/>
        </w:rPr>
        <w:t>–</w:t>
      </w:r>
      <w:r w:rsidR="00F34513">
        <w:rPr>
          <w:lang w:val="en-US"/>
        </w:rPr>
        <w:t xml:space="preserve"> </w:t>
      </w:r>
      <w:r w:rsidR="00500903" w:rsidRPr="00F34513">
        <w:rPr>
          <w:lang w:val="en-US"/>
        </w:rPr>
        <w:t>Cryopreservation</w:t>
      </w:r>
    </w:p>
    <w:p w14:paraId="26A2C5B5" w14:textId="50ED762F" w:rsidR="00D12655" w:rsidRPr="00F34513" w:rsidRDefault="00D12655" w:rsidP="00D12655">
      <w:pPr>
        <w:pStyle w:val="ListParagraph"/>
        <w:numPr>
          <w:ilvl w:val="1"/>
          <w:numId w:val="1"/>
        </w:numPr>
        <w:rPr>
          <w:lang w:val="en-US"/>
        </w:rPr>
      </w:pPr>
      <w:r>
        <w:rPr>
          <w:b/>
          <w:bCs/>
          <w:lang w:val="en-US"/>
        </w:rPr>
        <w:t xml:space="preserve">OPTION #1 </w:t>
      </w:r>
      <w:r>
        <w:rPr>
          <w:lang w:val="en-US"/>
        </w:rPr>
        <w:t>– Liquid Nitrogen Cryopreservation (better for fewer number of samples)</w:t>
      </w:r>
    </w:p>
    <w:p w14:paraId="15E2D936" w14:textId="41463C8C" w:rsidR="00223FF9" w:rsidRDefault="00223FF9" w:rsidP="00D12655">
      <w:pPr>
        <w:pStyle w:val="ListParagraph"/>
        <w:numPr>
          <w:ilvl w:val="2"/>
          <w:numId w:val="1"/>
        </w:numPr>
        <w:rPr>
          <w:lang w:val="en-US"/>
        </w:rPr>
      </w:pPr>
      <w:r>
        <w:rPr>
          <w:lang w:val="en-US"/>
        </w:rPr>
        <w:t>Materials needed</w:t>
      </w:r>
      <w:r w:rsidR="00D12655">
        <w:rPr>
          <w:lang w:val="en-US"/>
        </w:rPr>
        <w:t xml:space="preserve"> for liquid nitrogen flash freezing</w:t>
      </w:r>
      <w:r>
        <w:rPr>
          <w:lang w:val="en-US"/>
        </w:rPr>
        <w:t>:</w:t>
      </w:r>
    </w:p>
    <w:p w14:paraId="7FFA2433" w14:textId="77777777" w:rsidR="00FC5E50" w:rsidRDefault="00223FF9" w:rsidP="00D12655">
      <w:pPr>
        <w:pStyle w:val="ListParagraph"/>
        <w:numPr>
          <w:ilvl w:val="3"/>
          <w:numId w:val="1"/>
        </w:numPr>
        <w:rPr>
          <w:lang w:val="en-US"/>
        </w:rPr>
      </w:pPr>
      <w:r>
        <w:rPr>
          <w:lang w:val="en-US"/>
        </w:rPr>
        <w:t>Mortar and pestle (Sterilized using autoclave)</w:t>
      </w:r>
      <w:r w:rsidR="00FC5E50">
        <w:rPr>
          <w:lang w:val="en-US"/>
        </w:rPr>
        <w:t xml:space="preserve"> for each individual tissue sample collected</w:t>
      </w:r>
    </w:p>
    <w:p w14:paraId="48BA0BB3" w14:textId="2FF5911D" w:rsidR="00FC5E50" w:rsidRPr="00FC5E50" w:rsidRDefault="00F34513" w:rsidP="00D12655">
      <w:pPr>
        <w:pStyle w:val="ListParagraph"/>
        <w:numPr>
          <w:ilvl w:val="3"/>
          <w:numId w:val="1"/>
        </w:numPr>
        <w:rPr>
          <w:lang w:val="en-US"/>
        </w:rPr>
      </w:pPr>
      <w:r w:rsidRPr="00FC5E50">
        <w:rPr>
          <w:lang w:val="en-US"/>
        </w:rPr>
        <w:t>Liquid Nitrogen</w:t>
      </w:r>
      <w:r w:rsidR="00FC5E50" w:rsidRPr="00FC5E50">
        <w:rPr>
          <w:lang w:val="en-US"/>
        </w:rPr>
        <w:t xml:space="preserve"> (min</w:t>
      </w:r>
      <w:r w:rsidR="00FC5E50">
        <w:rPr>
          <w:lang w:val="en-US"/>
        </w:rPr>
        <w:t>imum of</w:t>
      </w:r>
      <w:r w:rsidR="00FC5E50" w:rsidRPr="00FC5E50">
        <w:rPr>
          <w:lang w:val="en-US"/>
        </w:rPr>
        <w:t xml:space="preserve"> 1 L you can collect from tank at a time)</w:t>
      </w:r>
    </w:p>
    <w:p w14:paraId="4A270A30" w14:textId="77777777" w:rsidR="00FC5E50" w:rsidRDefault="00FC5E50" w:rsidP="00D12655">
      <w:pPr>
        <w:pStyle w:val="ListParagraph"/>
        <w:numPr>
          <w:ilvl w:val="3"/>
          <w:numId w:val="1"/>
        </w:numPr>
        <w:rPr>
          <w:lang w:val="en-US"/>
        </w:rPr>
      </w:pPr>
      <w:r>
        <w:rPr>
          <w:lang w:val="en-US"/>
        </w:rPr>
        <w:t>F</w:t>
      </w:r>
      <w:r w:rsidRPr="00FC5E50">
        <w:rPr>
          <w:lang w:val="en-US"/>
        </w:rPr>
        <w:t>lat top microcentrifuge tubes</w:t>
      </w:r>
    </w:p>
    <w:p w14:paraId="79378BF6" w14:textId="03A81932" w:rsidR="00FC5E50" w:rsidRPr="00FC5E50" w:rsidRDefault="00FC5E50" w:rsidP="00D12655">
      <w:pPr>
        <w:pStyle w:val="ListParagraph"/>
        <w:numPr>
          <w:ilvl w:val="3"/>
          <w:numId w:val="1"/>
        </w:numPr>
        <w:rPr>
          <w:lang w:val="en-US"/>
        </w:rPr>
      </w:pPr>
      <w:r w:rsidRPr="00FC5E50">
        <w:rPr>
          <w:lang w:val="en-US"/>
        </w:rPr>
        <w:t xml:space="preserve">Ethanol </w:t>
      </w:r>
    </w:p>
    <w:p w14:paraId="5D6DDD58" w14:textId="2DAFF187" w:rsidR="00F34513" w:rsidRDefault="00F34513" w:rsidP="00D12655">
      <w:pPr>
        <w:pStyle w:val="ListParagraph"/>
        <w:numPr>
          <w:ilvl w:val="2"/>
          <w:numId w:val="1"/>
        </w:numPr>
        <w:rPr>
          <w:lang w:val="en-US"/>
        </w:rPr>
      </w:pPr>
      <w:r>
        <w:rPr>
          <w:lang w:val="en-US"/>
        </w:rPr>
        <w:t>Prep:</w:t>
      </w:r>
    </w:p>
    <w:p w14:paraId="72A0C83F" w14:textId="4E8598DB" w:rsidR="00E6072D" w:rsidRDefault="00E6072D" w:rsidP="00D12655">
      <w:pPr>
        <w:pStyle w:val="ListParagraph"/>
        <w:numPr>
          <w:ilvl w:val="3"/>
          <w:numId w:val="1"/>
        </w:numPr>
        <w:rPr>
          <w:lang w:val="en-US"/>
        </w:rPr>
      </w:pPr>
      <w:r>
        <w:rPr>
          <w:lang w:val="en-US"/>
        </w:rPr>
        <w:t xml:space="preserve">Have a mortar and pestle for each separate biological sample. Sterilize mortar &amp; pestle by autoclaving. Wrap the mortar and pestle in aluminum foil and then put striped </w:t>
      </w:r>
      <w:r w:rsidR="00031C52">
        <w:rPr>
          <w:lang w:val="en-US"/>
        </w:rPr>
        <w:t xml:space="preserve">masking </w:t>
      </w:r>
      <w:r>
        <w:rPr>
          <w:lang w:val="en-US"/>
        </w:rPr>
        <w:t>tape over the foil.</w:t>
      </w:r>
      <w:r w:rsidR="00031C52">
        <w:rPr>
          <w:lang w:val="en-US"/>
        </w:rPr>
        <w:t xml:space="preserve"> After autoclaving, the white stripes on this tape will turn black.</w:t>
      </w:r>
      <w:r>
        <w:rPr>
          <w:lang w:val="en-US"/>
        </w:rPr>
        <w:t xml:space="preserve"> Autoclave </w:t>
      </w:r>
      <w:r w:rsidR="00031C52">
        <w:rPr>
          <w:lang w:val="en-US"/>
        </w:rPr>
        <w:t xml:space="preserve">for dry substances </w:t>
      </w:r>
      <w:r>
        <w:rPr>
          <w:lang w:val="en-US"/>
        </w:rPr>
        <w:t>at</w:t>
      </w:r>
      <w:r w:rsidR="00031C52">
        <w:rPr>
          <w:lang w:val="en-US"/>
        </w:rPr>
        <w:t xml:space="preserve"> the set</w:t>
      </w:r>
      <w:r>
        <w:rPr>
          <w:lang w:val="en-US"/>
        </w:rPr>
        <w:t xml:space="preserve"> 121.11</w:t>
      </w:r>
      <w:r w:rsidR="002252F8" w:rsidRPr="006D5A7B">
        <w:rPr>
          <w:rFonts w:ascii="Arial" w:eastAsia="Times New Roman" w:hAnsi="Arial" w:cs="Arial"/>
          <w:color w:val="000000"/>
          <w:sz w:val="24"/>
          <w:szCs w:val="24"/>
          <w:lang w:val="en-US"/>
        </w:rPr>
        <w:t>˚</w:t>
      </w:r>
      <w:r>
        <w:rPr>
          <w:lang w:val="en-US"/>
        </w:rPr>
        <w:t>C for 45 mins with</w:t>
      </w:r>
      <w:r w:rsidR="002252F8">
        <w:rPr>
          <w:lang w:val="en-US"/>
        </w:rPr>
        <w:t xml:space="preserve"> a</w:t>
      </w:r>
      <w:r>
        <w:rPr>
          <w:lang w:val="en-US"/>
        </w:rPr>
        <w:t xml:space="preserve"> 15 min dry time. </w:t>
      </w:r>
    </w:p>
    <w:p w14:paraId="1D2EFB7F" w14:textId="6A3DBB0C" w:rsidR="00E6072D" w:rsidRPr="00EB16D5" w:rsidRDefault="00E6072D" w:rsidP="00D12655">
      <w:pPr>
        <w:pStyle w:val="ListParagraph"/>
        <w:numPr>
          <w:ilvl w:val="3"/>
          <w:numId w:val="1"/>
        </w:numPr>
        <w:rPr>
          <w:lang w:val="en-US"/>
        </w:rPr>
      </w:pPr>
      <w:r>
        <w:rPr>
          <w:lang w:val="en-US"/>
        </w:rPr>
        <w:t xml:space="preserve">Liquid Nitrogen – in room R1-024. Each lab </w:t>
      </w:r>
      <w:r w:rsidR="00070381">
        <w:rPr>
          <w:lang w:val="en-US"/>
        </w:rPr>
        <w:t>should have</w:t>
      </w:r>
      <w:r>
        <w:rPr>
          <w:lang w:val="en-US"/>
        </w:rPr>
        <w:t xml:space="preserve"> a personalized key. </w:t>
      </w:r>
    </w:p>
    <w:p w14:paraId="51D1A481" w14:textId="09A6286B" w:rsidR="00E6072D" w:rsidRPr="00E6072D" w:rsidRDefault="00FC5E50" w:rsidP="00D12655">
      <w:pPr>
        <w:pStyle w:val="ListParagraph"/>
        <w:numPr>
          <w:ilvl w:val="3"/>
          <w:numId w:val="1"/>
        </w:numPr>
        <w:rPr>
          <w:lang w:val="en-US"/>
        </w:rPr>
      </w:pPr>
      <w:r>
        <w:rPr>
          <w:lang w:val="en-US"/>
        </w:rPr>
        <w:t xml:space="preserve">Have access to a freezer if long-term storage needed, </w:t>
      </w:r>
      <w:r w:rsidR="00E6072D">
        <w:rPr>
          <w:lang w:val="en-US"/>
        </w:rPr>
        <w:t xml:space="preserve">samples </w:t>
      </w:r>
      <w:r>
        <w:rPr>
          <w:lang w:val="en-US"/>
        </w:rPr>
        <w:t>can be preserved</w:t>
      </w:r>
      <w:r w:rsidR="00E6072D">
        <w:rPr>
          <w:lang w:val="en-US"/>
        </w:rPr>
        <w:t xml:space="preserve"> at -80C</w:t>
      </w:r>
      <w:r w:rsidR="00065B99">
        <w:rPr>
          <w:lang w:val="en-US"/>
        </w:rPr>
        <w:t xml:space="preserve"> long-term</w:t>
      </w:r>
      <w:r w:rsidR="00E6072D">
        <w:rPr>
          <w:lang w:val="en-US"/>
        </w:rPr>
        <w:t xml:space="preserve">. </w:t>
      </w:r>
    </w:p>
    <w:p w14:paraId="4992C3E8" w14:textId="586C55D0" w:rsidR="00E6072D" w:rsidRDefault="00070381" w:rsidP="00D12655">
      <w:pPr>
        <w:pStyle w:val="ListParagraph"/>
        <w:numPr>
          <w:ilvl w:val="2"/>
          <w:numId w:val="1"/>
        </w:numPr>
        <w:rPr>
          <w:lang w:val="en-US"/>
        </w:rPr>
      </w:pPr>
      <w:bookmarkStart w:id="0" w:name="cryopreservation_sample_collect"/>
      <w:r>
        <w:rPr>
          <w:lang w:val="en-US"/>
        </w:rPr>
        <w:t>Sample Collection</w:t>
      </w:r>
      <w:bookmarkEnd w:id="0"/>
      <w:r w:rsidR="00E6072D">
        <w:rPr>
          <w:lang w:val="en-US"/>
        </w:rPr>
        <w:t>:</w:t>
      </w:r>
    </w:p>
    <w:p w14:paraId="6624E107" w14:textId="0986FE40" w:rsidR="00FC5E50" w:rsidRPr="00D12655" w:rsidRDefault="00070381" w:rsidP="00D12655">
      <w:pPr>
        <w:pStyle w:val="ListParagraph"/>
        <w:numPr>
          <w:ilvl w:val="3"/>
          <w:numId w:val="1"/>
        </w:numPr>
        <w:rPr>
          <w:lang w:val="en-US"/>
        </w:rPr>
      </w:pPr>
      <w:r>
        <w:rPr>
          <w:lang w:val="en-US"/>
        </w:rPr>
        <w:t>Prepare a cooler box, a Styrofoam box with ice packs or other adequate freezer packaging to take with you to collect your samples</w:t>
      </w:r>
      <w:r w:rsidR="00D12655">
        <w:rPr>
          <w:lang w:val="en-US"/>
        </w:rPr>
        <w:t xml:space="preserve"> and appropriately sized tubes for the type of sample you are collecting</w:t>
      </w:r>
      <w:r>
        <w:rPr>
          <w:lang w:val="en-US"/>
        </w:rPr>
        <w:t xml:space="preserve">. </w:t>
      </w:r>
      <w:r w:rsidR="00EB16D5" w:rsidRPr="00E6072D">
        <w:rPr>
          <w:lang w:val="en-US"/>
        </w:rPr>
        <w:t>Collect your young plant samples</w:t>
      </w:r>
      <w:r>
        <w:rPr>
          <w:lang w:val="en-US"/>
        </w:rPr>
        <w:t xml:space="preserve"> by looking</w:t>
      </w:r>
      <w:r w:rsidR="00EB16D5" w:rsidRPr="00E6072D">
        <w:rPr>
          <w:lang w:val="en-US"/>
        </w:rPr>
        <w:t xml:space="preserve"> for small younger leav</w:t>
      </w:r>
      <w:r w:rsidR="001B41AF" w:rsidRPr="00E6072D">
        <w:rPr>
          <w:lang w:val="en-US"/>
        </w:rPr>
        <w:t>es, they will be near the top of the plant.</w:t>
      </w:r>
      <w:r w:rsidR="00232FBC" w:rsidRPr="00E6072D">
        <w:rPr>
          <w:lang w:val="en-US"/>
        </w:rPr>
        <w:t xml:space="preserve"> </w:t>
      </w:r>
      <w:r>
        <w:rPr>
          <w:lang w:val="en-US"/>
        </w:rPr>
        <w:t xml:space="preserve">Place your collected samples in </w:t>
      </w:r>
      <w:r w:rsidR="00D12655">
        <w:rPr>
          <w:lang w:val="en-US"/>
        </w:rPr>
        <w:t xml:space="preserve">a clean tube and label your sample. </w:t>
      </w:r>
      <w:r w:rsidRPr="00D12655">
        <w:rPr>
          <w:lang w:val="en-US"/>
        </w:rPr>
        <w:t xml:space="preserve">Place the samples in the freezer Styrofoam box to preserve the samples immediately. </w:t>
      </w:r>
      <w:r w:rsidR="006A038E" w:rsidRPr="00D12655">
        <w:rPr>
          <w:lang w:val="en-US"/>
        </w:rPr>
        <w:t>After</w:t>
      </w:r>
      <w:r w:rsidRPr="00D12655">
        <w:rPr>
          <w:lang w:val="en-US"/>
        </w:rPr>
        <w:t xml:space="preserve"> all of</w:t>
      </w:r>
      <w:r w:rsidR="006A038E" w:rsidRPr="00D12655">
        <w:rPr>
          <w:lang w:val="en-US"/>
        </w:rPr>
        <w:t xml:space="preserve"> your samples are collected, bring the samples back to the lab for DNA extraction. </w:t>
      </w:r>
    </w:p>
    <w:p w14:paraId="22BEBEF2" w14:textId="77777777" w:rsidR="00070381" w:rsidRDefault="006863F9" w:rsidP="00D12655">
      <w:pPr>
        <w:pStyle w:val="ListParagraph"/>
        <w:numPr>
          <w:ilvl w:val="2"/>
          <w:numId w:val="1"/>
        </w:numPr>
        <w:rPr>
          <w:lang w:val="en-US"/>
        </w:rPr>
      </w:pPr>
      <w:r w:rsidRPr="00070381">
        <w:rPr>
          <w:lang w:val="en-US"/>
        </w:rPr>
        <w:t>Lab procedure:</w:t>
      </w:r>
      <w:r w:rsidR="00DE5D31" w:rsidRPr="00070381">
        <w:rPr>
          <w:lang w:val="en-US"/>
        </w:rPr>
        <w:t xml:space="preserve"> </w:t>
      </w:r>
    </w:p>
    <w:p w14:paraId="40FD3788" w14:textId="77777777" w:rsidR="00070381" w:rsidRDefault="00C92DDA" w:rsidP="00D12655">
      <w:pPr>
        <w:pStyle w:val="ListParagraph"/>
        <w:numPr>
          <w:ilvl w:val="3"/>
          <w:numId w:val="1"/>
        </w:numPr>
        <w:rPr>
          <w:lang w:val="en-US"/>
        </w:rPr>
      </w:pPr>
      <w:r w:rsidRPr="00070381">
        <w:rPr>
          <w:lang w:val="en-US"/>
        </w:rPr>
        <w:t xml:space="preserve">Place a paper towel on the counter and then the mortar and pestle on top. Spray </w:t>
      </w:r>
      <w:r w:rsidR="006863F9" w:rsidRPr="00070381">
        <w:rPr>
          <w:lang w:val="en-US"/>
        </w:rPr>
        <w:t>your gloves with ethanol</w:t>
      </w:r>
      <w:r w:rsidR="00324919" w:rsidRPr="00070381">
        <w:rPr>
          <w:lang w:val="en-US"/>
        </w:rPr>
        <w:t>. You will need to clean your gloves with ethanol between every sample.</w:t>
      </w:r>
    </w:p>
    <w:p w14:paraId="76A8E8B2" w14:textId="77777777" w:rsidR="00070381" w:rsidRDefault="00324919" w:rsidP="00D12655">
      <w:pPr>
        <w:pStyle w:val="ListParagraph"/>
        <w:numPr>
          <w:ilvl w:val="3"/>
          <w:numId w:val="1"/>
        </w:numPr>
        <w:rPr>
          <w:lang w:val="en-US"/>
        </w:rPr>
      </w:pPr>
      <w:r w:rsidRPr="00070381">
        <w:rPr>
          <w:lang w:val="en-US"/>
        </w:rPr>
        <w:t>Have your microcentrifuge tubes labeled with sample information and close the</w:t>
      </w:r>
      <w:r w:rsidR="00865059" w:rsidRPr="00070381">
        <w:rPr>
          <w:lang w:val="en-US"/>
        </w:rPr>
        <w:t>ir</w:t>
      </w:r>
      <w:r w:rsidRPr="00070381">
        <w:rPr>
          <w:lang w:val="en-US"/>
        </w:rPr>
        <w:t xml:space="preserve"> lid</w:t>
      </w:r>
      <w:r w:rsidR="00865059" w:rsidRPr="00070381">
        <w:rPr>
          <w:lang w:val="en-US"/>
        </w:rPr>
        <w:t>s</w:t>
      </w:r>
      <w:r w:rsidRPr="00070381">
        <w:rPr>
          <w:lang w:val="en-US"/>
        </w:rPr>
        <w:t xml:space="preserve">. </w:t>
      </w:r>
    </w:p>
    <w:p w14:paraId="67283A5E" w14:textId="77777777" w:rsidR="00070381" w:rsidRDefault="00EE4DB8" w:rsidP="00D12655">
      <w:pPr>
        <w:pStyle w:val="ListParagraph"/>
        <w:numPr>
          <w:ilvl w:val="3"/>
          <w:numId w:val="1"/>
        </w:numPr>
        <w:rPr>
          <w:lang w:val="en-US"/>
        </w:rPr>
      </w:pPr>
      <w:r w:rsidRPr="00070381">
        <w:rPr>
          <w:lang w:val="en-US"/>
        </w:rPr>
        <w:t>Take your first plant sample</w:t>
      </w:r>
      <w:r w:rsidR="00D10297" w:rsidRPr="00070381">
        <w:rPr>
          <w:lang w:val="en-US"/>
        </w:rPr>
        <w:t>, tear up</w:t>
      </w:r>
      <w:r w:rsidR="00865059" w:rsidRPr="00070381">
        <w:rPr>
          <w:lang w:val="en-US"/>
        </w:rPr>
        <w:t xml:space="preserve"> the leaf</w:t>
      </w:r>
      <w:r w:rsidRPr="00070381">
        <w:rPr>
          <w:lang w:val="en-US"/>
        </w:rPr>
        <w:t xml:space="preserve"> and place the</w:t>
      </w:r>
      <w:r w:rsidR="003E45C1" w:rsidRPr="00070381">
        <w:rPr>
          <w:lang w:val="en-US"/>
        </w:rPr>
        <w:t xml:space="preserve"> pieces</w:t>
      </w:r>
      <w:r w:rsidRPr="00070381">
        <w:rPr>
          <w:lang w:val="en-US"/>
        </w:rPr>
        <w:t xml:space="preserve"> in the mortar, if the lea</w:t>
      </w:r>
      <w:r w:rsidR="007C364F" w:rsidRPr="00070381">
        <w:rPr>
          <w:lang w:val="en-US"/>
        </w:rPr>
        <w:t>f has a large</w:t>
      </w:r>
      <w:r w:rsidR="00A31171" w:rsidRPr="00070381">
        <w:rPr>
          <w:lang w:val="en-US"/>
        </w:rPr>
        <w:t xml:space="preserve"> midrib (middle stem)</w:t>
      </w:r>
      <w:r w:rsidR="007C364F" w:rsidRPr="00070381">
        <w:rPr>
          <w:lang w:val="en-US"/>
        </w:rPr>
        <w:t>, don’t add that in. Don’t add any non-green or faded parts of leaf to avoid any bacteria/fungi that may be growing on the plant.</w:t>
      </w:r>
    </w:p>
    <w:p w14:paraId="6CEE18F2" w14:textId="77777777" w:rsidR="00070381" w:rsidRDefault="00D10297" w:rsidP="00D12655">
      <w:pPr>
        <w:pStyle w:val="ListParagraph"/>
        <w:numPr>
          <w:ilvl w:val="3"/>
          <w:numId w:val="1"/>
        </w:numPr>
        <w:rPr>
          <w:lang w:val="en-US"/>
        </w:rPr>
      </w:pPr>
      <w:r w:rsidRPr="00070381">
        <w:rPr>
          <w:lang w:val="en-US"/>
        </w:rPr>
        <w:lastRenderedPageBreak/>
        <w:t xml:space="preserve">Quickly add the liquid nitrogen and use the pestle to grind the sample, using a circular motion. Keep going until the sample is powder like. </w:t>
      </w:r>
    </w:p>
    <w:p w14:paraId="62C16DAD" w14:textId="77777777" w:rsidR="00070381" w:rsidRDefault="00AC5A59" w:rsidP="00D12655">
      <w:pPr>
        <w:pStyle w:val="ListParagraph"/>
        <w:numPr>
          <w:ilvl w:val="3"/>
          <w:numId w:val="1"/>
        </w:numPr>
        <w:rPr>
          <w:lang w:val="en-US"/>
        </w:rPr>
      </w:pPr>
      <w:r w:rsidRPr="00070381">
        <w:rPr>
          <w:lang w:val="en-US"/>
        </w:rPr>
        <w:t xml:space="preserve">Quickly get the first microcentrifuge tubes and </w:t>
      </w:r>
      <w:r w:rsidR="00891373" w:rsidRPr="00070381">
        <w:rPr>
          <w:lang w:val="en-US"/>
        </w:rPr>
        <w:t>dip it in the liquid nitrogen before collecting sample. Then grabbing by the lid, scoop in some of the powder sample to about halfway</w:t>
      </w:r>
      <w:r w:rsidR="004E5E02" w:rsidRPr="00070381">
        <w:rPr>
          <w:lang w:val="en-US"/>
        </w:rPr>
        <w:t xml:space="preserve"> up the tube</w:t>
      </w:r>
      <w:r w:rsidR="00891373" w:rsidRPr="00070381">
        <w:rPr>
          <w:lang w:val="en-US"/>
        </w:rPr>
        <w:t xml:space="preserve">. Be careful that there is no liquid nitrogen inside the tube and that you are quick. If the powder sample </w:t>
      </w:r>
      <w:r w:rsidR="003666BC" w:rsidRPr="00070381">
        <w:rPr>
          <w:lang w:val="en-US"/>
        </w:rPr>
        <w:t>gets</w:t>
      </w:r>
      <w:r w:rsidR="00891373" w:rsidRPr="00070381">
        <w:rPr>
          <w:lang w:val="en-US"/>
        </w:rPr>
        <w:t xml:space="preserve"> wet</w:t>
      </w:r>
      <w:r w:rsidR="003666BC" w:rsidRPr="00070381">
        <w:rPr>
          <w:lang w:val="en-US"/>
        </w:rPr>
        <w:t xml:space="preserve"> and mushy</w:t>
      </w:r>
      <w:r w:rsidR="00891373" w:rsidRPr="00070381">
        <w:rPr>
          <w:lang w:val="en-US"/>
        </w:rPr>
        <w:t xml:space="preserve">, </w:t>
      </w:r>
      <w:r w:rsidR="00AB0425" w:rsidRPr="00070381">
        <w:rPr>
          <w:lang w:val="en-US"/>
        </w:rPr>
        <w:t>the sample is no longer good.</w:t>
      </w:r>
    </w:p>
    <w:p w14:paraId="00344E9F" w14:textId="77777777" w:rsidR="00070381" w:rsidRDefault="00AB0425" w:rsidP="00D12655">
      <w:pPr>
        <w:pStyle w:val="ListParagraph"/>
        <w:numPr>
          <w:ilvl w:val="3"/>
          <w:numId w:val="1"/>
        </w:numPr>
        <w:rPr>
          <w:lang w:val="en-US"/>
        </w:rPr>
      </w:pPr>
      <w:r w:rsidRPr="00070381">
        <w:rPr>
          <w:lang w:val="en-US"/>
        </w:rPr>
        <w:t xml:space="preserve">After collecting the sample in the tube, </w:t>
      </w:r>
      <w:r w:rsidR="009270DC" w:rsidRPr="00070381">
        <w:rPr>
          <w:lang w:val="en-US"/>
        </w:rPr>
        <w:t>close the lid properly and place it in the liquid nitrogen. Be careful if you are using the same source of liquid nitrogen that you don’t get any plant tissue i</w:t>
      </w:r>
      <w:r w:rsidR="003666BC" w:rsidRPr="00070381">
        <w:rPr>
          <w:lang w:val="en-US"/>
        </w:rPr>
        <w:t xml:space="preserve">nside. If there is plant sample in the stock liquid nitrogen, </w:t>
      </w:r>
      <w:r w:rsidR="009270DC" w:rsidRPr="00070381">
        <w:rPr>
          <w:lang w:val="en-US"/>
        </w:rPr>
        <w:t>th</w:t>
      </w:r>
      <w:r w:rsidR="00B855C7" w:rsidRPr="00070381">
        <w:rPr>
          <w:lang w:val="en-US"/>
        </w:rPr>
        <w:t xml:space="preserve">en it is </w:t>
      </w:r>
      <w:r w:rsidR="00DA2720" w:rsidRPr="00070381">
        <w:rPr>
          <w:lang w:val="en-US"/>
        </w:rPr>
        <w:t>contaminated,</w:t>
      </w:r>
      <w:r w:rsidR="00B855C7" w:rsidRPr="00070381">
        <w:rPr>
          <w:lang w:val="en-US"/>
        </w:rPr>
        <w:t xml:space="preserve"> and you </w:t>
      </w:r>
      <w:r w:rsidR="00F17AC2" w:rsidRPr="00070381">
        <w:rPr>
          <w:lang w:val="en-US"/>
        </w:rPr>
        <w:t>will need to get a new stock of liquid nitrogen</w:t>
      </w:r>
      <w:r w:rsidR="00B855C7" w:rsidRPr="00070381">
        <w:rPr>
          <w:lang w:val="en-US"/>
        </w:rPr>
        <w:t xml:space="preserve">. </w:t>
      </w:r>
    </w:p>
    <w:p w14:paraId="41D5384A" w14:textId="5F1ED627" w:rsidR="009309DC" w:rsidRDefault="00B855C7" w:rsidP="00D12655">
      <w:pPr>
        <w:pStyle w:val="ListParagraph"/>
        <w:numPr>
          <w:ilvl w:val="3"/>
          <w:numId w:val="1"/>
        </w:numPr>
        <w:rPr>
          <w:lang w:val="en-US"/>
        </w:rPr>
      </w:pPr>
      <w:r w:rsidRPr="00070381">
        <w:rPr>
          <w:lang w:val="en-US"/>
        </w:rPr>
        <w:t>When you are done,</w:t>
      </w:r>
      <w:r w:rsidR="00F17AC2" w:rsidRPr="00070381">
        <w:rPr>
          <w:lang w:val="en-US"/>
        </w:rPr>
        <w:t xml:space="preserve"> you may</w:t>
      </w:r>
      <w:r w:rsidRPr="00070381">
        <w:rPr>
          <w:lang w:val="en-US"/>
        </w:rPr>
        <w:t xml:space="preserve"> store the samples in a -80C freezer</w:t>
      </w:r>
      <w:r w:rsidR="002163A8" w:rsidRPr="00070381">
        <w:rPr>
          <w:lang w:val="en-US"/>
        </w:rPr>
        <w:t xml:space="preserve"> for</w:t>
      </w:r>
      <w:r w:rsidR="00070381" w:rsidRPr="00070381">
        <w:rPr>
          <w:lang w:val="en-US"/>
        </w:rPr>
        <w:t xml:space="preserve"> </w:t>
      </w:r>
      <w:r w:rsidR="002163A8" w:rsidRPr="00070381">
        <w:rPr>
          <w:lang w:val="en-US"/>
        </w:rPr>
        <w:t>long-term storage or -20C freezer for short-term storage</w:t>
      </w:r>
      <w:r w:rsidR="00DA2720" w:rsidRPr="00070381">
        <w:rPr>
          <w:lang w:val="en-US"/>
        </w:rPr>
        <w:t>.</w:t>
      </w:r>
    </w:p>
    <w:p w14:paraId="3D0A70C2" w14:textId="3F144F99" w:rsidR="00D12655" w:rsidRPr="003E1BFE" w:rsidRDefault="00D12655" w:rsidP="00D12655">
      <w:pPr>
        <w:pStyle w:val="ListParagraph"/>
        <w:numPr>
          <w:ilvl w:val="1"/>
          <w:numId w:val="1"/>
        </w:numPr>
        <w:rPr>
          <w:lang w:val="en-US"/>
        </w:rPr>
      </w:pPr>
      <w:r w:rsidRPr="003E1BFE">
        <w:rPr>
          <w:b/>
          <w:bCs/>
          <w:lang w:val="en-US"/>
        </w:rPr>
        <w:t>OPTION #2</w:t>
      </w:r>
      <w:r w:rsidRPr="003E1BFE">
        <w:rPr>
          <w:lang w:val="en-US"/>
        </w:rPr>
        <w:t xml:space="preserve"> – </w:t>
      </w:r>
      <w:r w:rsidR="000625E3" w:rsidRPr="003E1BFE">
        <w:rPr>
          <w:rFonts w:cstheme="minorHAnsi"/>
          <w:color w:val="1A1A1A"/>
          <w:shd w:val="clear" w:color="auto" w:fill="FFFFFF"/>
          <w:lang w:val="en-US"/>
        </w:rPr>
        <w:t>Geno/Grinder®</w:t>
      </w:r>
      <w:r w:rsidRPr="003E1BFE">
        <w:rPr>
          <w:lang w:val="en-US"/>
        </w:rPr>
        <w:t xml:space="preserve"> (better for</w:t>
      </w:r>
      <w:r w:rsidR="003E1BFE">
        <w:rPr>
          <w:lang w:val="en-US"/>
        </w:rPr>
        <w:t xml:space="preserve"> a</w:t>
      </w:r>
      <w:r w:rsidRPr="003E1BFE">
        <w:rPr>
          <w:lang w:val="en-US"/>
        </w:rPr>
        <w:t xml:space="preserve"> large number of samples)</w:t>
      </w:r>
    </w:p>
    <w:p w14:paraId="0986BE0B" w14:textId="712D29E6" w:rsidR="009758D6" w:rsidRPr="003E1BFE" w:rsidRDefault="009758D6" w:rsidP="009758D6">
      <w:pPr>
        <w:pStyle w:val="ListParagraph"/>
        <w:numPr>
          <w:ilvl w:val="2"/>
          <w:numId w:val="1"/>
        </w:numPr>
        <w:rPr>
          <w:lang w:val="en-US"/>
        </w:rPr>
      </w:pPr>
      <w:r w:rsidRPr="003E1BFE">
        <w:rPr>
          <w:lang w:val="en-US"/>
        </w:rPr>
        <w:t>Materials needed</w:t>
      </w:r>
      <w:r w:rsidRPr="003E1BFE">
        <w:rPr>
          <w:lang w:val="en-US"/>
        </w:rPr>
        <w:t>:</w:t>
      </w:r>
    </w:p>
    <w:p w14:paraId="495722B6" w14:textId="77777777" w:rsidR="009758D6" w:rsidRPr="003E1BFE" w:rsidRDefault="009758D6" w:rsidP="009758D6">
      <w:pPr>
        <w:pStyle w:val="ListParagraph"/>
        <w:numPr>
          <w:ilvl w:val="3"/>
          <w:numId w:val="1"/>
        </w:numPr>
        <w:rPr>
          <w:lang w:val="en-US"/>
        </w:rPr>
      </w:pPr>
      <w:r w:rsidRPr="003E1BFE">
        <w:rPr>
          <w:lang w:val="en-US"/>
        </w:rPr>
        <w:t>Liquid Nitrogen (minimum of 1 L you can collect from tank at a time)</w:t>
      </w:r>
    </w:p>
    <w:p w14:paraId="2EDB8B0B" w14:textId="5657D0DF" w:rsidR="009758D6" w:rsidRPr="003E1BFE" w:rsidRDefault="00F34500" w:rsidP="009758D6">
      <w:pPr>
        <w:pStyle w:val="ListParagraph"/>
        <w:numPr>
          <w:ilvl w:val="3"/>
          <w:numId w:val="1"/>
        </w:numPr>
        <w:rPr>
          <w:lang w:val="en-US"/>
        </w:rPr>
      </w:pPr>
      <w:r w:rsidRPr="003E1BFE">
        <w:rPr>
          <w:lang w:val="en-US"/>
        </w:rPr>
        <w:t>Falcon tubes</w:t>
      </w:r>
      <w:r w:rsidR="007B18A2" w:rsidRPr="003E1BFE">
        <w:rPr>
          <w:lang w:val="en-US"/>
        </w:rPr>
        <w:t xml:space="preserve">, titer plates or </w:t>
      </w:r>
      <w:r w:rsidR="0037685B" w:rsidRPr="003E1BFE">
        <w:rPr>
          <w:lang w:val="en-US"/>
        </w:rPr>
        <w:t xml:space="preserve">other suitable tubes may be used, keep your sample in mind to determine what is best. </w:t>
      </w:r>
      <w:r w:rsidR="001224F3" w:rsidRPr="003E1BFE">
        <w:rPr>
          <w:lang w:val="en-US"/>
        </w:rPr>
        <w:t xml:space="preserve">In </w:t>
      </w:r>
      <w:r w:rsidR="00374FEA">
        <w:rPr>
          <w:lang w:val="en-US"/>
        </w:rPr>
        <w:t>this case, we will suppose falcon tubes</w:t>
      </w:r>
      <w:r w:rsidR="000D73AC">
        <w:rPr>
          <w:lang w:val="en-US"/>
        </w:rPr>
        <w:t xml:space="preserve"> (50 mL)</w:t>
      </w:r>
      <w:r w:rsidR="00374FEA">
        <w:rPr>
          <w:lang w:val="en-US"/>
        </w:rPr>
        <w:t xml:space="preserve"> are being used. </w:t>
      </w:r>
      <w:r w:rsidR="009508A7" w:rsidRPr="003E1BFE">
        <w:rPr>
          <w:lang w:val="en-US"/>
        </w:rPr>
        <w:t xml:space="preserve"> </w:t>
      </w:r>
    </w:p>
    <w:p w14:paraId="26B27E4F" w14:textId="77777777" w:rsidR="009758D6" w:rsidRDefault="009758D6" w:rsidP="009758D6">
      <w:pPr>
        <w:pStyle w:val="ListParagraph"/>
        <w:numPr>
          <w:ilvl w:val="2"/>
          <w:numId w:val="1"/>
        </w:numPr>
        <w:rPr>
          <w:lang w:val="en-US"/>
        </w:rPr>
      </w:pPr>
      <w:r>
        <w:rPr>
          <w:lang w:val="en-US"/>
        </w:rPr>
        <w:t>Prep:</w:t>
      </w:r>
    </w:p>
    <w:p w14:paraId="47F442D9" w14:textId="77777777" w:rsidR="009758D6" w:rsidRPr="00EB16D5" w:rsidRDefault="009758D6" w:rsidP="009758D6">
      <w:pPr>
        <w:pStyle w:val="ListParagraph"/>
        <w:numPr>
          <w:ilvl w:val="3"/>
          <w:numId w:val="1"/>
        </w:numPr>
        <w:rPr>
          <w:lang w:val="en-US"/>
        </w:rPr>
      </w:pPr>
      <w:r>
        <w:rPr>
          <w:lang w:val="en-US"/>
        </w:rPr>
        <w:t xml:space="preserve">Liquid Nitrogen – in room R1-024. Each lab should have a personalized key. </w:t>
      </w:r>
    </w:p>
    <w:p w14:paraId="74A36C04" w14:textId="795DC932" w:rsidR="005E4F2D" w:rsidRDefault="009758D6" w:rsidP="00C44C85">
      <w:pPr>
        <w:pStyle w:val="ListParagraph"/>
        <w:numPr>
          <w:ilvl w:val="3"/>
          <w:numId w:val="1"/>
        </w:numPr>
        <w:rPr>
          <w:lang w:val="en-US"/>
        </w:rPr>
      </w:pPr>
      <w:r>
        <w:rPr>
          <w:lang w:val="en-US"/>
        </w:rPr>
        <w:t xml:space="preserve">Have access to a freezer if long-term storage needed, samples can be preserved at -80C long-term. </w:t>
      </w:r>
    </w:p>
    <w:p w14:paraId="1DFC8B50" w14:textId="1547D1F3" w:rsidR="00665E2C" w:rsidRPr="00C44C85" w:rsidRDefault="00665E2C" w:rsidP="00C44C85">
      <w:pPr>
        <w:pStyle w:val="ListParagraph"/>
        <w:numPr>
          <w:ilvl w:val="3"/>
          <w:numId w:val="1"/>
        </w:numPr>
        <w:rPr>
          <w:lang w:val="en-US"/>
        </w:rPr>
      </w:pPr>
      <w:r>
        <w:rPr>
          <w:lang w:val="en-US"/>
        </w:rPr>
        <w:t xml:space="preserve">Be familiar with </w:t>
      </w:r>
      <w:proofErr w:type="spellStart"/>
      <w:r w:rsidR="005242A5">
        <w:rPr>
          <w:lang w:val="en-US"/>
        </w:rPr>
        <w:t>G</w:t>
      </w:r>
      <w:r>
        <w:rPr>
          <w:lang w:val="en-US"/>
        </w:rPr>
        <w:t>eno</w:t>
      </w:r>
      <w:r w:rsidR="005242A5">
        <w:rPr>
          <w:lang w:val="en-US"/>
        </w:rPr>
        <w:t>G</w:t>
      </w:r>
      <w:r>
        <w:rPr>
          <w:lang w:val="en-US"/>
        </w:rPr>
        <w:t>rinder</w:t>
      </w:r>
      <w:proofErr w:type="spellEnd"/>
      <w:r w:rsidR="005242A5">
        <w:rPr>
          <w:lang w:val="en-US"/>
        </w:rPr>
        <w:t xml:space="preserve"> located at the farm</w:t>
      </w:r>
      <w:r>
        <w:rPr>
          <w:lang w:val="en-US"/>
        </w:rPr>
        <w:t xml:space="preserve"> and </w:t>
      </w:r>
      <w:r w:rsidR="005242A5">
        <w:rPr>
          <w:lang w:val="en-US"/>
        </w:rPr>
        <w:t>sample size capability. (</w:t>
      </w:r>
      <w:proofErr w:type="spellStart"/>
      <w:r w:rsidR="005242A5">
        <w:rPr>
          <w:lang w:val="en-US"/>
        </w:rPr>
        <w:t>GenoGrinder</w:t>
      </w:r>
      <w:proofErr w:type="spellEnd"/>
      <w:r w:rsidR="005242A5">
        <w:rPr>
          <w:lang w:val="en-US"/>
        </w:rPr>
        <w:t xml:space="preserve"> can </w:t>
      </w:r>
      <w:r w:rsidR="00AA5463">
        <w:rPr>
          <w:lang w:val="en-US"/>
        </w:rPr>
        <w:t>take tubes ranging from 2mL to 75 mL</w:t>
      </w:r>
      <w:r w:rsidR="00E66B33">
        <w:rPr>
          <w:lang w:val="en-US"/>
        </w:rPr>
        <w:t>).</w:t>
      </w:r>
    </w:p>
    <w:p w14:paraId="02CD34E9" w14:textId="7D64437B" w:rsidR="005E4F2D" w:rsidRDefault="009758D6" w:rsidP="005E4F2D">
      <w:pPr>
        <w:pStyle w:val="ListParagraph"/>
        <w:numPr>
          <w:ilvl w:val="2"/>
          <w:numId w:val="1"/>
        </w:numPr>
        <w:rPr>
          <w:lang w:val="en-US"/>
        </w:rPr>
      </w:pPr>
      <w:r>
        <w:rPr>
          <w:lang w:val="en-US"/>
        </w:rPr>
        <w:t>Sample Collection:</w:t>
      </w:r>
      <w:r w:rsidR="005E4F2D">
        <w:rPr>
          <w:lang w:val="en-US"/>
        </w:rPr>
        <w:t xml:space="preserve"> same as </w:t>
      </w:r>
      <w:r w:rsidR="00C44C85" w:rsidRPr="00C44C85">
        <w:rPr>
          <w:color w:val="3333FF"/>
          <w:u w:val="single"/>
          <w:lang w:val="en-US"/>
        </w:rPr>
        <w:fldChar w:fldCharType="begin"/>
      </w:r>
      <w:r w:rsidR="00C44C85" w:rsidRPr="00C44C85">
        <w:rPr>
          <w:color w:val="3333FF"/>
          <w:u w:val="single"/>
          <w:lang w:val="en-US"/>
        </w:rPr>
        <w:instrText xml:space="preserve"> REF cryopreservation_sample_collect \h </w:instrText>
      </w:r>
      <w:r w:rsidR="00C44C85" w:rsidRPr="00C44C85">
        <w:rPr>
          <w:color w:val="3333FF"/>
          <w:u w:val="single"/>
          <w:lang w:val="en-US"/>
        </w:rPr>
      </w:r>
      <w:r w:rsidR="00C44C85" w:rsidRPr="00C44C85">
        <w:rPr>
          <w:color w:val="3333FF"/>
          <w:u w:val="single"/>
          <w:lang w:val="en-US"/>
        </w:rPr>
        <w:instrText xml:space="preserve"> \* MERGEFORMAT </w:instrText>
      </w:r>
      <w:r w:rsidR="00C44C85" w:rsidRPr="00C44C85">
        <w:rPr>
          <w:color w:val="3333FF"/>
          <w:u w:val="single"/>
          <w:lang w:val="en-US"/>
        </w:rPr>
        <w:fldChar w:fldCharType="separate"/>
      </w:r>
      <w:r w:rsidR="00C44C85" w:rsidRPr="00C44C85">
        <w:rPr>
          <w:color w:val="3333FF"/>
          <w:u w:val="single"/>
          <w:lang w:val="en-US"/>
        </w:rPr>
        <w:t>Sample Collection</w:t>
      </w:r>
      <w:r w:rsidR="00C44C85" w:rsidRPr="00C44C85">
        <w:rPr>
          <w:color w:val="3333FF"/>
          <w:u w:val="single"/>
          <w:lang w:val="en-US"/>
        </w:rPr>
        <w:fldChar w:fldCharType="end"/>
      </w:r>
      <w:r w:rsidR="00C44C85">
        <w:rPr>
          <w:lang w:val="en-US"/>
        </w:rPr>
        <w:t xml:space="preserve"> above</w:t>
      </w:r>
    </w:p>
    <w:p w14:paraId="58E2E4E0" w14:textId="60937538" w:rsidR="009758D6" w:rsidRDefault="009758D6" w:rsidP="005E4F2D">
      <w:pPr>
        <w:pStyle w:val="ListParagraph"/>
        <w:numPr>
          <w:ilvl w:val="2"/>
          <w:numId w:val="1"/>
        </w:numPr>
        <w:rPr>
          <w:lang w:val="en-US"/>
        </w:rPr>
      </w:pPr>
      <w:r w:rsidRPr="005E4F2D">
        <w:rPr>
          <w:lang w:val="en-US"/>
        </w:rPr>
        <w:t xml:space="preserve">Lab procedure: </w:t>
      </w:r>
    </w:p>
    <w:p w14:paraId="1DCFDC91" w14:textId="0DF06B7C" w:rsidR="00C07D1D" w:rsidRDefault="005F433F" w:rsidP="00370B18">
      <w:pPr>
        <w:pStyle w:val="ListParagraph"/>
        <w:numPr>
          <w:ilvl w:val="3"/>
          <w:numId w:val="1"/>
        </w:numPr>
        <w:rPr>
          <w:lang w:val="en-US"/>
        </w:rPr>
      </w:pPr>
      <w:r>
        <w:rPr>
          <w:lang w:val="en-US"/>
        </w:rPr>
        <w:t>Label your tubes with sample information and then p</w:t>
      </w:r>
      <w:r w:rsidR="00374FEA">
        <w:rPr>
          <w:lang w:val="en-US"/>
        </w:rPr>
        <w:t xml:space="preserve">lace </w:t>
      </w:r>
      <w:r w:rsidR="00800C5F">
        <w:rPr>
          <w:lang w:val="en-US"/>
        </w:rPr>
        <w:t>the tubes within the appropriate tube tray and load grinder balls into each sample tu</w:t>
      </w:r>
      <w:r w:rsidR="00DF0A4E">
        <w:rPr>
          <w:lang w:val="en-US"/>
        </w:rPr>
        <w:t xml:space="preserve">be. </w:t>
      </w:r>
      <w:r w:rsidR="00370B18">
        <w:rPr>
          <w:lang w:val="en-US"/>
        </w:rPr>
        <w:t>(A t</w:t>
      </w:r>
      <w:r w:rsidR="00C07D1D" w:rsidRPr="00370B18">
        <w:rPr>
          <w:lang w:val="en-US"/>
        </w:rPr>
        <w:t xml:space="preserve">iter plate can be loaded with grinder balls using the ball dropper. </w:t>
      </w:r>
      <w:r w:rsidR="00334147" w:rsidRPr="00370B18">
        <w:rPr>
          <w:lang w:val="en-US"/>
        </w:rPr>
        <w:t xml:space="preserve">Place the ball dropper above the titer plate and </w:t>
      </w:r>
      <w:r w:rsidR="00226687" w:rsidRPr="00370B18">
        <w:rPr>
          <w:lang w:val="en-US"/>
        </w:rPr>
        <w:t xml:space="preserve">assure that there is a ball for each placeholder. Then </w:t>
      </w:r>
      <w:r w:rsidR="00517291" w:rsidRPr="00370B18">
        <w:rPr>
          <w:lang w:val="en-US"/>
        </w:rPr>
        <w:t xml:space="preserve">push the cylindrical lever on the side towards the box to release the </w:t>
      </w:r>
      <w:r w:rsidR="00F60EAA" w:rsidRPr="00370B18">
        <w:rPr>
          <w:lang w:val="en-US"/>
        </w:rPr>
        <w:t>grinder balls</w:t>
      </w:r>
      <w:r w:rsidR="00392AE1" w:rsidRPr="00370B18">
        <w:rPr>
          <w:lang w:val="en-US"/>
        </w:rPr>
        <w:t>.</w:t>
      </w:r>
      <w:r w:rsidR="00370B18">
        <w:rPr>
          <w:lang w:val="en-US"/>
        </w:rPr>
        <w:t>)</w:t>
      </w:r>
    </w:p>
    <w:p w14:paraId="6383A3B8" w14:textId="040E8590" w:rsidR="00994F21" w:rsidRDefault="00370B18" w:rsidP="00994F21">
      <w:pPr>
        <w:pStyle w:val="ListParagraph"/>
        <w:numPr>
          <w:ilvl w:val="3"/>
          <w:numId w:val="1"/>
        </w:numPr>
        <w:rPr>
          <w:lang w:val="en-US"/>
        </w:rPr>
      </w:pPr>
      <w:r>
        <w:rPr>
          <w:lang w:val="en-US"/>
        </w:rPr>
        <w:t>Then tear up the leaf samples and place them within every tube</w:t>
      </w:r>
      <w:r w:rsidR="005F433F">
        <w:rPr>
          <w:lang w:val="en-US"/>
        </w:rPr>
        <w:t>.</w:t>
      </w:r>
      <w:r w:rsidR="00994F21">
        <w:rPr>
          <w:lang w:val="en-US"/>
        </w:rPr>
        <w:t xml:space="preserve"> If</w:t>
      </w:r>
      <w:r w:rsidR="00994F21" w:rsidRPr="00070381">
        <w:rPr>
          <w:lang w:val="en-US"/>
        </w:rPr>
        <w:t xml:space="preserve"> the leaf has a large midrib (middle stem), don’t add that in. Don’t add any non-green or faded parts of leaf to avoid any bacteria/fungi that may be growing on the plant.</w:t>
      </w:r>
    </w:p>
    <w:p w14:paraId="1E54AA3A" w14:textId="77777777" w:rsidR="000D73AC" w:rsidRDefault="00A47B61" w:rsidP="000D73AC">
      <w:pPr>
        <w:pStyle w:val="ListParagraph"/>
        <w:numPr>
          <w:ilvl w:val="3"/>
          <w:numId w:val="1"/>
        </w:numPr>
        <w:rPr>
          <w:lang w:val="en-US"/>
        </w:rPr>
      </w:pPr>
      <w:r>
        <w:rPr>
          <w:lang w:val="en-US"/>
        </w:rPr>
        <w:t xml:space="preserve">Make sure the specified protocol is ready to run immediately after liquid nitrogen is added because this needs to be done as quickly as possible. </w:t>
      </w:r>
      <w:r w:rsidR="0031119F">
        <w:rPr>
          <w:lang w:val="en-US"/>
        </w:rPr>
        <w:t xml:space="preserve">The samples can be set to grind for 2 minutes at </w:t>
      </w:r>
      <w:r w:rsidR="000D73AC">
        <w:rPr>
          <w:lang w:val="en-US"/>
        </w:rPr>
        <w:t xml:space="preserve">a setting of 1000 strokes per minute. </w:t>
      </w:r>
    </w:p>
    <w:p w14:paraId="746F7E66" w14:textId="08E29ECE" w:rsidR="008F32C5" w:rsidRPr="000D73AC" w:rsidRDefault="000D73AC" w:rsidP="000D73AC">
      <w:pPr>
        <w:pStyle w:val="ListParagraph"/>
        <w:numPr>
          <w:ilvl w:val="3"/>
          <w:numId w:val="1"/>
        </w:numPr>
        <w:rPr>
          <w:lang w:val="en-US"/>
        </w:rPr>
      </w:pPr>
      <w:r>
        <w:rPr>
          <w:lang w:val="en-US"/>
        </w:rPr>
        <w:lastRenderedPageBreak/>
        <w:t>Then quickly add</w:t>
      </w:r>
      <w:r w:rsidR="008F32C5" w:rsidRPr="000D73AC">
        <w:rPr>
          <w:lang w:val="en-US"/>
        </w:rPr>
        <w:t xml:space="preserve"> enough liquid nitrogen to completely cover the samples. </w:t>
      </w:r>
    </w:p>
    <w:p w14:paraId="5BBFDDD6" w14:textId="099436E6" w:rsidR="00397389" w:rsidRDefault="00B10A40" w:rsidP="00397389">
      <w:pPr>
        <w:pStyle w:val="ListParagraph"/>
        <w:numPr>
          <w:ilvl w:val="3"/>
          <w:numId w:val="1"/>
        </w:numPr>
        <w:rPr>
          <w:lang w:val="en-US"/>
        </w:rPr>
      </w:pPr>
      <w:r>
        <w:rPr>
          <w:lang w:val="en-US"/>
        </w:rPr>
        <w:t xml:space="preserve">Load samples onto the </w:t>
      </w:r>
      <w:proofErr w:type="spellStart"/>
      <w:r>
        <w:rPr>
          <w:lang w:val="en-US"/>
        </w:rPr>
        <w:t>GenoGrinder</w:t>
      </w:r>
      <w:proofErr w:type="spellEnd"/>
      <w:r w:rsidR="00A2674F">
        <w:rPr>
          <w:lang w:val="en-US"/>
        </w:rPr>
        <w:t>, close the glass cover and make sure it is securely closed</w:t>
      </w:r>
      <w:r w:rsidR="00A1642B">
        <w:rPr>
          <w:lang w:val="en-US"/>
        </w:rPr>
        <w:t xml:space="preserve"> and r</w:t>
      </w:r>
      <w:r w:rsidR="00397389">
        <w:rPr>
          <w:lang w:val="en-US"/>
        </w:rPr>
        <w:t xml:space="preserve">un the machine. </w:t>
      </w:r>
    </w:p>
    <w:p w14:paraId="2E90F153" w14:textId="14377260" w:rsidR="009758D6" w:rsidRPr="00A1642B" w:rsidRDefault="009758D6" w:rsidP="00A1642B">
      <w:pPr>
        <w:pStyle w:val="ListParagraph"/>
        <w:numPr>
          <w:ilvl w:val="3"/>
          <w:numId w:val="1"/>
        </w:numPr>
        <w:rPr>
          <w:lang w:val="en-US"/>
        </w:rPr>
      </w:pPr>
      <w:r w:rsidRPr="00397389">
        <w:rPr>
          <w:lang w:val="en-US"/>
        </w:rPr>
        <w:t>When you are done, you may store the samples in a -80C freezer for long-term storage or -20C freezer for short-term storage.</w:t>
      </w:r>
    </w:p>
    <w:p w14:paraId="755611FF" w14:textId="77777777" w:rsidR="00500903" w:rsidRPr="00EA2584" w:rsidRDefault="00500903" w:rsidP="00500903">
      <w:pPr>
        <w:pStyle w:val="ListParagraph"/>
        <w:ind w:left="1440"/>
        <w:rPr>
          <w:lang w:val="en-US"/>
        </w:rPr>
      </w:pPr>
    </w:p>
    <w:p w14:paraId="14B6FCA0" w14:textId="54143D28" w:rsidR="009309DC" w:rsidRPr="0033750E" w:rsidRDefault="00453A49" w:rsidP="0033750E">
      <w:pPr>
        <w:pStyle w:val="ListParagraph"/>
        <w:numPr>
          <w:ilvl w:val="0"/>
          <w:numId w:val="1"/>
        </w:numPr>
        <w:rPr>
          <w:b/>
          <w:bCs/>
          <w:lang w:val="en-US"/>
        </w:rPr>
      </w:pPr>
      <w:r w:rsidRPr="00540A43">
        <w:rPr>
          <w:b/>
          <w:bCs/>
          <w:lang w:val="en-US"/>
        </w:rPr>
        <w:t>Purify the DNA</w:t>
      </w:r>
      <w:r w:rsidR="0033750E">
        <w:rPr>
          <w:b/>
          <w:bCs/>
          <w:lang w:val="en-US"/>
        </w:rPr>
        <w:t xml:space="preserve"> - </w:t>
      </w:r>
      <w:r w:rsidR="00806440" w:rsidRPr="0033750E">
        <w:rPr>
          <w:lang w:val="en-US"/>
        </w:rPr>
        <w:t xml:space="preserve">Follow the </w:t>
      </w:r>
      <w:hyperlink r:id="rId7" w:anchor="/A32549" w:history="1">
        <w:r w:rsidR="00A766CE" w:rsidRPr="0033750E">
          <w:rPr>
            <w:rStyle w:val="Hyperlink"/>
            <w:lang w:val="en-US"/>
          </w:rPr>
          <w:t>MagMax Plant DNA Isolation Kit</w:t>
        </w:r>
      </w:hyperlink>
    </w:p>
    <w:p w14:paraId="277AF7C8" w14:textId="6DEE7B83" w:rsidR="0033750E" w:rsidRPr="001746FA" w:rsidRDefault="0033750E" w:rsidP="0033750E">
      <w:pPr>
        <w:pStyle w:val="ListParagraph"/>
        <w:numPr>
          <w:ilvl w:val="2"/>
          <w:numId w:val="1"/>
        </w:numPr>
        <w:rPr>
          <w:lang w:val="en-US"/>
        </w:rPr>
      </w:pPr>
      <w:r w:rsidRPr="001746FA">
        <w:rPr>
          <w:lang w:val="en-US"/>
        </w:rPr>
        <w:t xml:space="preserve">McGill Market Place Item Number: </w:t>
      </w:r>
      <w:r w:rsidR="00D614B6" w:rsidRPr="001746FA">
        <w:rPr>
          <w:lang w:val="en-US"/>
        </w:rPr>
        <w:t>A</w:t>
      </w:r>
      <w:r w:rsidR="001746FA" w:rsidRPr="001746FA">
        <w:rPr>
          <w:lang w:val="en-US"/>
        </w:rPr>
        <w:t>32549</w:t>
      </w:r>
    </w:p>
    <w:p w14:paraId="1601CBCF" w14:textId="77777777" w:rsidR="00BF5D10" w:rsidRDefault="0050775E" w:rsidP="00BF5D10">
      <w:pPr>
        <w:pStyle w:val="ListParagraph"/>
        <w:numPr>
          <w:ilvl w:val="1"/>
          <w:numId w:val="1"/>
        </w:numPr>
        <w:rPr>
          <w:lang w:val="en-US"/>
        </w:rPr>
      </w:pPr>
      <w:r>
        <w:rPr>
          <w:lang w:val="en-US"/>
        </w:rPr>
        <w:t>Disrupt the tissue – Manually following the kit</w:t>
      </w:r>
    </w:p>
    <w:p w14:paraId="36182647" w14:textId="77F66661" w:rsidR="00DA7523" w:rsidRDefault="00271CD7" w:rsidP="00BF5D10">
      <w:pPr>
        <w:pStyle w:val="ListParagraph"/>
        <w:numPr>
          <w:ilvl w:val="1"/>
          <w:numId w:val="1"/>
        </w:numPr>
        <w:rPr>
          <w:lang w:val="en-US"/>
        </w:rPr>
      </w:pPr>
      <w:r w:rsidRPr="00BF5D10">
        <w:rPr>
          <w:lang w:val="en-US"/>
        </w:rPr>
        <w:t>“Purify the DNA Manually” using the OT-2 procedure titled “</w:t>
      </w:r>
      <w:r w:rsidR="00806440" w:rsidRPr="00BF5D10">
        <w:rPr>
          <w:lang w:val="en-US"/>
        </w:rPr>
        <w:t>2_PLAN</w:t>
      </w:r>
      <w:r w:rsidR="001465E1" w:rsidRPr="00BF5D10">
        <w:rPr>
          <w:lang w:val="en-US"/>
        </w:rPr>
        <w:t>T</w:t>
      </w:r>
      <w:r w:rsidR="00806440" w:rsidRPr="00BF5D10">
        <w:rPr>
          <w:lang w:val="en-US"/>
        </w:rPr>
        <w:t xml:space="preserve"> DNA ISOLATION MAGMAX THERMO KIT. JSON”</w:t>
      </w:r>
    </w:p>
    <w:p w14:paraId="42C28622" w14:textId="4BDD9459" w:rsidR="00295F04" w:rsidRPr="00BF5D10" w:rsidRDefault="00295F04" w:rsidP="00295F04">
      <w:pPr>
        <w:pStyle w:val="ListParagraph"/>
        <w:numPr>
          <w:ilvl w:val="2"/>
          <w:numId w:val="1"/>
        </w:numPr>
        <w:rPr>
          <w:lang w:val="en-US"/>
        </w:rPr>
      </w:pPr>
      <w:r>
        <w:rPr>
          <w:lang w:val="en-US"/>
        </w:rPr>
        <w:t xml:space="preserve">It is recommended that you </w:t>
      </w:r>
      <w:r w:rsidR="003004F1">
        <w:rPr>
          <w:lang w:val="en-US"/>
        </w:rPr>
        <w:t xml:space="preserve">pseudo-run the protocol without samples after calibrating to make sure your calibration is accurate. </w:t>
      </w:r>
    </w:p>
    <w:p w14:paraId="59A165E8" w14:textId="560D1056" w:rsidR="00DA7523" w:rsidRPr="00DA7523" w:rsidRDefault="00D370AD" w:rsidP="00DA7523">
      <w:pPr>
        <w:pStyle w:val="ListParagraph"/>
        <w:numPr>
          <w:ilvl w:val="1"/>
          <w:numId w:val="1"/>
        </w:numPr>
        <w:rPr>
          <w:lang w:val="en-US"/>
        </w:rPr>
      </w:pPr>
      <w:r w:rsidRPr="00DA7523">
        <w:rPr>
          <w:lang w:val="en-US"/>
        </w:rPr>
        <w:t xml:space="preserve">Store the samples in the </w:t>
      </w:r>
      <w:r w:rsidR="009A3C45" w:rsidRPr="00DA7523">
        <w:rPr>
          <w:lang w:val="en-US"/>
        </w:rPr>
        <w:t xml:space="preserve">freezer -20C or </w:t>
      </w:r>
      <w:r w:rsidR="003474B2" w:rsidRPr="00DA7523">
        <w:rPr>
          <w:lang w:val="en-US"/>
        </w:rPr>
        <w:t>-80C freezer for long-term storage</w:t>
      </w:r>
    </w:p>
    <w:p w14:paraId="7BC79510" w14:textId="77777777" w:rsidR="00D842BA" w:rsidRDefault="00D842BA" w:rsidP="00D842BA">
      <w:pPr>
        <w:pStyle w:val="ListParagraph"/>
        <w:ind w:left="2160"/>
        <w:rPr>
          <w:lang w:val="en-US"/>
        </w:rPr>
      </w:pPr>
    </w:p>
    <w:p w14:paraId="5BE915F9" w14:textId="6251D8B1" w:rsidR="008C654F" w:rsidRPr="00540A43" w:rsidRDefault="008C654F" w:rsidP="00540A43">
      <w:pPr>
        <w:pStyle w:val="ListParagraph"/>
        <w:numPr>
          <w:ilvl w:val="0"/>
          <w:numId w:val="1"/>
        </w:numPr>
        <w:rPr>
          <w:lang w:val="en-US"/>
        </w:rPr>
      </w:pPr>
      <w:r w:rsidRPr="00540A43">
        <w:rPr>
          <w:b/>
          <w:bCs/>
          <w:lang w:val="en-US"/>
        </w:rPr>
        <w:t>Check the concentration of DNA</w:t>
      </w:r>
      <w:r w:rsidR="00540A43">
        <w:rPr>
          <w:b/>
          <w:bCs/>
          <w:lang w:val="en-US"/>
        </w:rPr>
        <w:t xml:space="preserve"> - </w:t>
      </w:r>
      <w:r w:rsidRPr="00540A43">
        <w:rPr>
          <w:lang w:val="en-US"/>
        </w:rPr>
        <w:t xml:space="preserve">Use the nanodrop to obtain the concentration </w:t>
      </w:r>
      <w:r w:rsidR="00D842BA" w:rsidRPr="00540A43">
        <w:rPr>
          <w:lang w:val="en-US"/>
        </w:rPr>
        <w:t xml:space="preserve">of DNA in your purified </w:t>
      </w:r>
      <w:r w:rsidRPr="00540A43">
        <w:rPr>
          <w:lang w:val="en-US"/>
        </w:rPr>
        <w:t xml:space="preserve">DNA samples </w:t>
      </w:r>
    </w:p>
    <w:p w14:paraId="16B4B549" w14:textId="00CDA626" w:rsidR="008C654F" w:rsidRDefault="008C654F" w:rsidP="008C654F">
      <w:pPr>
        <w:pStyle w:val="ListParagraph"/>
        <w:numPr>
          <w:ilvl w:val="1"/>
          <w:numId w:val="1"/>
        </w:numPr>
        <w:rPr>
          <w:lang w:val="en-US"/>
        </w:rPr>
      </w:pPr>
      <w:r>
        <w:rPr>
          <w:lang w:val="en-US"/>
        </w:rPr>
        <w:t xml:space="preserve">Click on double stranded DNA (first icon) and follow the instructions to obtain concentration values for each DNA sample. </w:t>
      </w:r>
    </w:p>
    <w:p w14:paraId="6C6BAD5C" w14:textId="413E2F4A" w:rsidR="008C654F" w:rsidRDefault="008C654F" w:rsidP="008C654F">
      <w:pPr>
        <w:pStyle w:val="ListParagraph"/>
        <w:numPr>
          <w:ilvl w:val="1"/>
          <w:numId w:val="1"/>
        </w:numPr>
        <w:rPr>
          <w:lang w:val="en-US"/>
        </w:rPr>
      </w:pPr>
      <w:r>
        <w:rPr>
          <w:lang w:val="en-US"/>
        </w:rPr>
        <w:t xml:space="preserve">Pipette </w:t>
      </w:r>
      <w:r w:rsidRPr="00F21C45">
        <w:rPr>
          <w:b/>
          <w:bCs/>
          <w:lang w:val="en-US"/>
        </w:rPr>
        <w:t xml:space="preserve">2 </w:t>
      </w:r>
      <w:proofErr w:type="spellStart"/>
      <w:r w:rsidRPr="00F21C45">
        <w:rPr>
          <w:b/>
          <w:bCs/>
          <w:lang w:val="en-US"/>
        </w:rPr>
        <w:t>uL</w:t>
      </w:r>
      <w:proofErr w:type="spellEnd"/>
      <w:r>
        <w:rPr>
          <w:lang w:val="en-US"/>
        </w:rPr>
        <w:t xml:space="preserve"> of Elution Buffer to calibrate the nanodrop</w:t>
      </w:r>
    </w:p>
    <w:p w14:paraId="1C99657E" w14:textId="2CF4C8AA" w:rsidR="008C654F" w:rsidRDefault="008C654F" w:rsidP="008C654F">
      <w:pPr>
        <w:pStyle w:val="ListParagraph"/>
        <w:numPr>
          <w:ilvl w:val="1"/>
          <w:numId w:val="1"/>
        </w:numPr>
        <w:rPr>
          <w:lang w:val="en-US"/>
        </w:rPr>
      </w:pPr>
      <w:r>
        <w:rPr>
          <w:lang w:val="en-US"/>
        </w:rPr>
        <w:t xml:space="preserve">Then pipette </w:t>
      </w:r>
      <w:r w:rsidRPr="00F21C45">
        <w:rPr>
          <w:b/>
          <w:bCs/>
          <w:lang w:val="en-US"/>
        </w:rPr>
        <w:t xml:space="preserve">2 </w:t>
      </w:r>
      <w:proofErr w:type="spellStart"/>
      <w:r w:rsidRPr="00F21C45">
        <w:rPr>
          <w:b/>
          <w:bCs/>
          <w:lang w:val="en-US"/>
        </w:rPr>
        <w:t>uL</w:t>
      </w:r>
      <w:proofErr w:type="spellEnd"/>
      <w:r>
        <w:rPr>
          <w:lang w:val="en-US"/>
        </w:rPr>
        <w:t xml:space="preserve"> of each DNA sample to obtain DNA concentrations and record these values. </w:t>
      </w:r>
      <w:r w:rsidR="00E70C53">
        <w:rPr>
          <w:lang w:val="en-US"/>
        </w:rPr>
        <w:t>Label the tubes with concentration</w:t>
      </w:r>
      <w:r w:rsidR="00277EB5">
        <w:rPr>
          <w:lang w:val="en-US"/>
        </w:rPr>
        <w:t xml:space="preserve"> or some indication of the sample</w:t>
      </w:r>
      <w:r w:rsidR="00E70C53">
        <w:rPr>
          <w:lang w:val="en-US"/>
        </w:rPr>
        <w:t>.</w:t>
      </w:r>
    </w:p>
    <w:p w14:paraId="13B4ECEA" w14:textId="77A9007E" w:rsidR="00F21C45" w:rsidRDefault="00F21C45" w:rsidP="008C654F">
      <w:pPr>
        <w:pStyle w:val="ListParagraph"/>
        <w:numPr>
          <w:ilvl w:val="2"/>
          <w:numId w:val="1"/>
        </w:numPr>
        <w:rPr>
          <w:lang w:val="en-US"/>
        </w:rPr>
      </w:pPr>
      <w:r>
        <w:rPr>
          <w:lang w:val="en-US"/>
        </w:rPr>
        <w:t xml:space="preserve">An example of good values </w:t>
      </w:r>
      <w:r w:rsidR="007F1B03">
        <w:rPr>
          <w:lang w:val="en-US"/>
        </w:rPr>
        <w:t>is</w:t>
      </w:r>
      <w:r>
        <w:rPr>
          <w:lang w:val="en-US"/>
        </w:rPr>
        <w:t xml:space="preserve"> displayed in the photos below:</w:t>
      </w:r>
    </w:p>
    <w:p w14:paraId="7E195111" w14:textId="56D27D50" w:rsidR="008C654F" w:rsidRDefault="00E574AD" w:rsidP="00F21C45">
      <w:pPr>
        <w:pStyle w:val="ListParagraph"/>
        <w:ind w:left="2160"/>
        <w:rPr>
          <w:lang w:val="en-US"/>
        </w:rPr>
      </w:pPr>
      <w:r>
        <w:rPr>
          <w:noProof/>
        </w:rPr>
        <w:drawing>
          <wp:inline distT="0" distB="0" distL="0" distR="0" wp14:anchorId="03C72C2C" wp14:editId="0AF65074">
            <wp:extent cx="2094621" cy="1570967"/>
            <wp:effectExtent l="0" t="0" r="1270" b="0"/>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1373" cy="1591031"/>
                    </a:xfrm>
                    <a:prstGeom prst="rect">
                      <a:avLst/>
                    </a:prstGeom>
                    <a:noFill/>
                    <a:ln>
                      <a:noFill/>
                    </a:ln>
                  </pic:spPr>
                </pic:pic>
              </a:graphicData>
            </a:graphic>
          </wp:inline>
        </w:drawing>
      </w:r>
      <w:r w:rsidR="00FE0768">
        <w:rPr>
          <w:noProof/>
        </w:rPr>
        <w:drawing>
          <wp:inline distT="0" distB="0" distL="0" distR="0" wp14:anchorId="4C445802" wp14:editId="43E4959D">
            <wp:extent cx="2087424" cy="1565568"/>
            <wp:effectExtent l="0" t="0" r="8255" b="0"/>
            <wp:docPr id="2"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8836" cy="1581627"/>
                    </a:xfrm>
                    <a:prstGeom prst="rect">
                      <a:avLst/>
                    </a:prstGeom>
                    <a:noFill/>
                    <a:ln>
                      <a:noFill/>
                    </a:ln>
                  </pic:spPr>
                </pic:pic>
              </a:graphicData>
            </a:graphic>
          </wp:inline>
        </w:drawing>
      </w:r>
    </w:p>
    <w:p w14:paraId="52D3FBD1" w14:textId="25998F97" w:rsidR="00F21C45" w:rsidRDefault="00F21C45" w:rsidP="00F21C45">
      <w:pPr>
        <w:pStyle w:val="ListParagraph"/>
        <w:numPr>
          <w:ilvl w:val="3"/>
          <w:numId w:val="1"/>
        </w:numPr>
        <w:rPr>
          <w:lang w:val="en-US"/>
        </w:rPr>
      </w:pPr>
      <w:r>
        <w:rPr>
          <w:lang w:val="en-US"/>
        </w:rPr>
        <w:t>Good values will be greater than 30 ng/</w:t>
      </w:r>
      <w:proofErr w:type="spellStart"/>
      <w:r>
        <w:rPr>
          <w:lang w:val="en-US"/>
        </w:rPr>
        <w:t>uL</w:t>
      </w:r>
      <w:proofErr w:type="spellEnd"/>
      <w:r>
        <w:rPr>
          <w:lang w:val="en-US"/>
        </w:rPr>
        <w:t xml:space="preserve"> (first column), in the 100s would be ideal.</w:t>
      </w:r>
    </w:p>
    <w:p w14:paraId="15896427" w14:textId="62132F49" w:rsidR="00F21C45" w:rsidRPr="000743B7" w:rsidRDefault="00F21C45" w:rsidP="00F21C45">
      <w:pPr>
        <w:pStyle w:val="ListParagraph"/>
        <w:numPr>
          <w:ilvl w:val="3"/>
          <w:numId w:val="1"/>
        </w:numPr>
        <w:rPr>
          <w:lang w:val="en-US"/>
        </w:rPr>
      </w:pPr>
      <w:r>
        <w:rPr>
          <w:lang w:val="en-US"/>
        </w:rPr>
        <w:t xml:space="preserve">Ideally A260/A280 and A260/A230 values will be as close to 2 as possible. These values will be re-enforced with a clear singular peak from the figure on the right. </w:t>
      </w:r>
    </w:p>
    <w:p w14:paraId="072BE89D" w14:textId="77777777" w:rsidR="008C654F" w:rsidRPr="008C654F" w:rsidRDefault="008C654F" w:rsidP="008C654F">
      <w:pPr>
        <w:pStyle w:val="ListParagraph"/>
        <w:ind w:left="2160"/>
        <w:rPr>
          <w:lang w:val="en-US"/>
        </w:rPr>
      </w:pPr>
    </w:p>
    <w:p w14:paraId="40A91213" w14:textId="3097710F" w:rsidR="008C654F" w:rsidRDefault="008C654F" w:rsidP="008C654F">
      <w:pPr>
        <w:pStyle w:val="ListParagraph"/>
        <w:numPr>
          <w:ilvl w:val="0"/>
          <w:numId w:val="1"/>
        </w:numPr>
        <w:rPr>
          <w:lang w:val="en-US"/>
        </w:rPr>
      </w:pPr>
      <w:r w:rsidRPr="00540A43">
        <w:rPr>
          <w:b/>
          <w:bCs/>
          <w:lang w:val="en-US"/>
        </w:rPr>
        <w:t>Run a control gel</w:t>
      </w:r>
      <w:r>
        <w:rPr>
          <w:lang w:val="en-US"/>
        </w:rPr>
        <w:t xml:space="preserve"> – need to see standard length and results of DNA prior to </w:t>
      </w:r>
      <w:r w:rsidR="005B0DAD">
        <w:rPr>
          <w:lang w:val="en-US"/>
        </w:rPr>
        <w:t xml:space="preserve">running </w:t>
      </w:r>
      <w:r>
        <w:rPr>
          <w:lang w:val="en-US"/>
        </w:rPr>
        <w:t xml:space="preserve">PCR </w:t>
      </w:r>
    </w:p>
    <w:p w14:paraId="747475BC" w14:textId="77777777" w:rsidR="0018053C" w:rsidRDefault="000000D2" w:rsidP="0018053C">
      <w:pPr>
        <w:pStyle w:val="ListParagraph"/>
        <w:numPr>
          <w:ilvl w:val="1"/>
          <w:numId w:val="1"/>
        </w:numPr>
        <w:rPr>
          <w:lang w:val="en-US"/>
        </w:rPr>
      </w:pPr>
      <w:r>
        <w:rPr>
          <w:lang w:val="en-US"/>
        </w:rPr>
        <w:t xml:space="preserve">Gel electrophoresis </w:t>
      </w:r>
    </w:p>
    <w:p w14:paraId="58E9FC92" w14:textId="3AC008B0" w:rsidR="000000D2" w:rsidRPr="00AB5D8D" w:rsidRDefault="000000D2" w:rsidP="0018053C">
      <w:pPr>
        <w:pStyle w:val="ListParagraph"/>
        <w:numPr>
          <w:ilvl w:val="2"/>
          <w:numId w:val="1"/>
        </w:numPr>
        <w:rPr>
          <w:lang w:val="en-US"/>
        </w:rPr>
      </w:pPr>
      <w:r w:rsidRPr="0018053C">
        <w:rPr>
          <w:rFonts w:cstheme="minorHAnsi"/>
          <w:lang w:val="en-US"/>
        </w:rPr>
        <w:t xml:space="preserve">Ingredients: </w:t>
      </w:r>
    </w:p>
    <w:p w14:paraId="741A2DB0" w14:textId="0843D5CA" w:rsidR="00AB5D8D" w:rsidRPr="00AB5D8D" w:rsidDel="00233F60" w:rsidRDefault="00AB5D8D" w:rsidP="00AB5D8D">
      <w:pPr>
        <w:ind w:left="1980"/>
        <w:rPr>
          <w:del w:id="1" w:author="Valerio Hoyos-Villegas, Dr." w:date="2021-08-06T11:04:00Z"/>
          <w:lang w:val="en-US"/>
        </w:rPr>
      </w:pPr>
    </w:p>
    <w:tbl>
      <w:tblPr>
        <w:tblStyle w:val="GridTable4-Accent1"/>
        <w:tblW w:w="0" w:type="auto"/>
        <w:jc w:val="right"/>
        <w:tblLook w:val="04A0" w:firstRow="1" w:lastRow="0" w:firstColumn="1" w:lastColumn="0" w:noHBand="0" w:noVBand="1"/>
      </w:tblPr>
      <w:tblGrid>
        <w:gridCol w:w="2337"/>
        <w:gridCol w:w="2337"/>
        <w:gridCol w:w="2338"/>
      </w:tblGrid>
      <w:tr w:rsidR="000000D2" w14:paraId="51647E4A" w14:textId="77777777" w:rsidTr="005C2CA9">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337" w:type="dxa"/>
          </w:tcPr>
          <w:p w14:paraId="238B4408" w14:textId="77777777" w:rsidR="000000D2" w:rsidRDefault="000000D2" w:rsidP="005C2CA9">
            <w:pPr>
              <w:rPr>
                <w:rFonts w:cstheme="minorHAnsi"/>
                <w:lang w:val="en-US"/>
              </w:rPr>
            </w:pPr>
            <w:r>
              <w:rPr>
                <w:rFonts w:cstheme="minorHAnsi"/>
                <w:lang w:val="en-US"/>
              </w:rPr>
              <w:t>Component</w:t>
            </w:r>
          </w:p>
        </w:tc>
        <w:tc>
          <w:tcPr>
            <w:tcW w:w="2337" w:type="dxa"/>
          </w:tcPr>
          <w:p w14:paraId="30BDBC53" w14:textId="77777777" w:rsidR="000000D2" w:rsidRDefault="000000D2" w:rsidP="005C2CA9">
            <w:pP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Molarity in 50x</w:t>
            </w:r>
          </w:p>
        </w:tc>
        <w:tc>
          <w:tcPr>
            <w:tcW w:w="2338" w:type="dxa"/>
          </w:tcPr>
          <w:p w14:paraId="79EE98B0" w14:textId="77777777" w:rsidR="000000D2" w:rsidRDefault="000000D2" w:rsidP="005C2CA9">
            <w:pP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Molecular weight</w:t>
            </w:r>
          </w:p>
        </w:tc>
      </w:tr>
      <w:tr w:rsidR="000000D2" w14:paraId="1B016231" w14:textId="77777777" w:rsidTr="005C2CA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337" w:type="dxa"/>
          </w:tcPr>
          <w:p w14:paraId="174DBB85" w14:textId="77777777" w:rsidR="000000D2" w:rsidRDefault="000000D2" w:rsidP="005C2CA9">
            <w:pPr>
              <w:rPr>
                <w:rFonts w:cstheme="minorHAnsi"/>
                <w:lang w:val="en-US"/>
              </w:rPr>
            </w:pPr>
            <w:r>
              <w:rPr>
                <w:rFonts w:cstheme="minorHAnsi"/>
                <w:lang w:val="en-US"/>
              </w:rPr>
              <w:lastRenderedPageBreak/>
              <w:t>EDTA disodium salt</w:t>
            </w:r>
          </w:p>
        </w:tc>
        <w:tc>
          <w:tcPr>
            <w:tcW w:w="2337" w:type="dxa"/>
          </w:tcPr>
          <w:p w14:paraId="1C1FA09B" w14:textId="77777777" w:rsidR="000000D2" w:rsidRDefault="000000D2" w:rsidP="005C2CA9">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50 mM</w:t>
            </w:r>
          </w:p>
        </w:tc>
        <w:tc>
          <w:tcPr>
            <w:tcW w:w="2338" w:type="dxa"/>
          </w:tcPr>
          <w:p w14:paraId="04611222" w14:textId="77777777" w:rsidR="000000D2" w:rsidRDefault="000000D2" w:rsidP="005C2CA9">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372.24 g/mol</w:t>
            </w:r>
          </w:p>
        </w:tc>
      </w:tr>
      <w:tr w:rsidR="000000D2" w14:paraId="001E7CAA" w14:textId="77777777" w:rsidTr="005C2CA9">
        <w:trPr>
          <w:trHeight w:val="54"/>
          <w:jc w:val="right"/>
        </w:trPr>
        <w:tc>
          <w:tcPr>
            <w:cnfStyle w:val="001000000000" w:firstRow="0" w:lastRow="0" w:firstColumn="1" w:lastColumn="0" w:oddVBand="0" w:evenVBand="0" w:oddHBand="0" w:evenHBand="0" w:firstRowFirstColumn="0" w:firstRowLastColumn="0" w:lastRowFirstColumn="0" w:lastRowLastColumn="0"/>
            <w:tcW w:w="2337" w:type="dxa"/>
          </w:tcPr>
          <w:p w14:paraId="1F20C25A" w14:textId="77777777" w:rsidR="000000D2" w:rsidRDefault="000000D2" w:rsidP="005C2CA9">
            <w:pPr>
              <w:rPr>
                <w:rFonts w:cstheme="minorHAnsi"/>
                <w:lang w:val="en-US"/>
              </w:rPr>
            </w:pPr>
            <w:r>
              <w:rPr>
                <w:rFonts w:cstheme="minorHAnsi"/>
                <w:lang w:val="en-US"/>
              </w:rPr>
              <w:t>Tris</w:t>
            </w:r>
          </w:p>
        </w:tc>
        <w:tc>
          <w:tcPr>
            <w:tcW w:w="2337" w:type="dxa"/>
          </w:tcPr>
          <w:p w14:paraId="46CCB449" w14:textId="77777777" w:rsidR="000000D2" w:rsidRDefault="000000D2" w:rsidP="005C2CA9">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2 M</w:t>
            </w:r>
          </w:p>
        </w:tc>
        <w:tc>
          <w:tcPr>
            <w:tcW w:w="2338" w:type="dxa"/>
          </w:tcPr>
          <w:p w14:paraId="362D3A33" w14:textId="77777777" w:rsidR="000000D2" w:rsidRDefault="000000D2" w:rsidP="005C2CA9">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121.14 g/mol</w:t>
            </w:r>
          </w:p>
        </w:tc>
      </w:tr>
      <w:tr w:rsidR="000000D2" w14:paraId="4308A290" w14:textId="77777777" w:rsidTr="005C2CA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337" w:type="dxa"/>
          </w:tcPr>
          <w:p w14:paraId="2CA139D6" w14:textId="77777777" w:rsidR="000000D2" w:rsidRDefault="000000D2" w:rsidP="005C2CA9">
            <w:pPr>
              <w:rPr>
                <w:rFonts w:cstheme="minorHAnsi"/>
                <w:lang w:val="en-US"/>
              </w:rPr>
            </w:pPr>
            <w:r>
              <w:rPr>
                <w:rFonts w:cstheme="minorHAnsi"/>
                <w:lang w:val="en-US"/>
              </w:rPr>
              <w:t>Acetic acid</w:t>
            </w:r>
          </w:p>
        </w:tc>
        <w:tc>
          <w:tcPr>
            <w:tcW w:w="2337" w:type="dxa"/>
          </w:tcPr>
          <w:p w14:paraId="40348370" w14:textId="77777777" w:rsidR="000000D2" w:rsidRDefault="000000D2" w:rsidP="005C2CA9">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1 M</w:t>
            </w:r>
          </w:p>
        </w:tc>
        <w:tc>
          <w:tcPr>
            <w:tcW w:w="2338" w:type="dxa"/>
          </w:tcPr>
          <w:p w14:paraId="39A3267F" w14:textId="77777777" w:rsidR="000000D2" w:rsidRDefault="000000D2" w:rsidP="005C2CA9">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60.05</w:t>
            </w:r>
          </w:p>
        </w:tc>
      </w:tr>
    </w:tbl>
    <w:p w14:paraId="469C8538" w14:textId="77777777" w:rsidR="0018053C" w:rsidRPr="001E704F" w:rsidRDefault="0018053C" w:rsidP="001E704F">
      <w:pPr>
        <w:rPr>
          <w:rFonts w:cstheme="minorHAnsi"/>
          <w:lang w:val="en-US"/>
        </w:rPr>
      </w:pPr>
    </w:p>
    <w:p w14:paraId="73DC3FBB" w14:textId="32D59406" w:rsidR="000000D2" w:rsidRPr="00E93B8F" w:rsidRDefault="000000D2" w:rsidP="0018053C">
      <w:pPr>
        <w:pStyle w:val="ListParagraph"/>
        <w:numPr>
          <w:ilvl w:val="0"/>
          <w:numId w:val="7"/>
        </w:numPr>
        <w:rPr>
          <w:rFonts w:cstheme="minorHAnsi"/>
          <w:lang w:val="en-US"/>
        </w:rPr>
      </w:pPr>
      <w:r w:rsidRPr="00E93B8F">
        <w:rPr>
          <w:rFonts w:cstheme="minorHAnsi"/>
          <w:lang w:val="en-US"/>
        </w:rPr>
        <w:t>Preparation of a 0.5 M EDTA stock solution (500 mL)</w:t>
      </w:r>
    </w:p>
    <w:p w14:paraId="6385E730" w14:textId="77777777" w:rsidR="000000D2" w:rsidRPr="00E93B8F" w:rsidRDefault="000000D2" w:rsidP="000000D2">
      <w:pPr>
        <w:pStyle w:val="ListParagraph"/>
        <w:numPr>
          <w:ilvl w:val="3"/>
          <w:numId w:val="1"/>
        </w:numPr>
        <w:rPr>
          <w:rFonts w:cstheme="minorHAnsi"/>
          <w:lang w:val="en-US"/>
        </w:rPr>
      </w:pPr>
      <w:r>
        <w:rPr>
          <w:rFonts w:eastAsia="Times New Roman" w:cs="Times New Roman"/>
          <w:lang w:val="en-US"/>
        </w:rPr>
        <w:t>W</w:t>
      </w:r>
      <w:r w:rsidRPr="00E93B8F">
        <w:rPr>
          <w:rFonts w:eastAsia="Times New Roman" w:cs="Times New Roman"/>
          <w:lang w:val="en-US"/>
        </w:rPr>
        <w:t xml:space="preserve">eigh out 93.05 grams of EDTA disodium salt </w:t>
      </w:r>
    </w:p>
    <w:p w14:paraId="2302F8D4" w14:textId="77777777" w:rsidR="000000D2" w:rsidRPr="00E93B8F" w:rsidRDefault="000000D2" w:rsidP="000000D2">
      <w:pPr>
        <w:pStyle w:val="ListParagraph"/>
        <w:numPr>
          <w:ilvl w:val="3"/>
          <w:numId w:val="1"/>
        </w:numPr>
        <w:rPr>
          <w:rFonts w:cstheme="minorHAnsi"/>
          <w:lang w:val="en-US"/>
        </w:rPr>
      </w:pPr>
      <w:r w:rsidRPr="00E93B8F">
        <w:rPr>
          <w:rFonts w:eastAsia="Times New Roman" w:cs="Times New Roman"/>
          <w:lang w:val="en-US"/>
        </w:rPr>
        <w:t>Dissolve in 400 milliliter deionized water</w:t>
      </w:r>
      <w:r>
        <w:rPr>
          <w:rFonts w:eastAsia="Times New Roman" w:cs="Times New Roman"/>
          <w:lang w:val="en-US"/>
        </w:rPr>
        <w:t xml:space="preserve">, shake until all is dissolved. </w:t>
      </w:r>
    </w:p>
    <w:p w14:paraId="44108F11" w14:textId="77777777" w:rsidR="000000D2" w:rsidRPr="00E93B8F" w:rsidRDefault="000000D2" w:rsidP="000000D2">
      <w:pPr>
        <w:pStyle w:val="ListParagraph"/>
        <w:numPr>
          <w:ilvl w:val="3"/>
          <w:numId w:val="1"/>
        </w:numPr>
        <w:rPr>
          <w:rFonts w:cstheme="minorHAnsi"/>
          <w:lang w:val="en-US"/>
        </w:rPr>
      </w:pPr>
      <w:r w:rsidRPr="00E93B8F">
        <w:rPr>
          <w:rFonts w:eastAsia="Times New Roman" w:cs="Times New Roman"/>
          <w:lang w:val="en-US"/>
        </w:rPr>
        <w:t>Top up the solution to a final volume of 500 milliliters</w:t>
      </w:r>
    </w:p>
    <w:p w14:paraId="4A4D65E7" w14:textId="2898A857" w:rsidR="000000D2" w:rsidRPr="00E93B8F" w:rsidRDefault="000000D2" w:rsidP="000000D2">
      <w:pPr>
        <w:pStyle w:val="ListParagraph"/>
        <w:numPr>
          <w:ilvl w:val="3"/>
          <w:numId w:val="1"/>
        </w:numPr>
        <w:rPr>
          <w:rFonts w:cstheme="minorHAnsi"/>
          <w:lang w:val="en-US"/>
        </w:rPr>
      </w:pPr>
      <w:r w:rsidRPr="00E93B8F">
        <w:rPr>
          <w:rFonts w:eastAsia="Times New Roman" w:cs="Times New Roman"/>
          <w:lang w:val="en-US"/>
        </w:rPr>
        <w:t>Autoclave</w:t>
      </w:r>
      <w:r w:rsidR="00AB5D8D">
        <w:rPr>
          <w:rFonts w:eastAsia="Times New Roman" w:cs="Times New Roman"/>
          <w:lang w:val="en-US"/>
        </w:rPr>
        <w:t xml:space="preserve"> the solution. </w:t>
      </w:r>
    </w:p>
    <w:p w14:paraId="164B29E2" w14:textId="77777777" w:rsidR="000000D2" w:rsidRPr="00E93B8F" w:rsidRDefault="000000D2" w:rsidP="0018053C">
      <w:pPr>
        <w:pStyle w:val="ListParagraph"/>
        <w:numPr>
          <w:ilvl w:val="0"/>
          <w:numId w:val="7"/>
        </w:numPr>
        <w:rPr>
          <w:rFonts w:cstheme="minorHAnsi"/>
          <w:lang w:val="en-US"/>
        </w:rPr>
      </w:pPr>
      <w:r w:rsidRPr="00E93B8F">
        <w:rPr>
          <w:rFonts w:eastAsia="Times New Roman" w:cs="Times New Roman"/>
          <w:lang w:val="en-US"/>
        </w:rPr>
        <w:t>Preparation of 50x TAE buffer</w:t>
      </w:r>
    </w:p>
    <w:p w14:paraId="5C928A35" w14:textId="77777777" w:rsidR="000000D2" w:rsidRPr="00E93B8F" w:rsidRDefault="000000D2" w:rsidP="000000D2">
      <w:pPr>
        <w:pStyle w:val="ListParagraph"/>
        <w:numPr>
          <w:ilvl w:val="3"/>
          <w:numId w:val="1"/>
        </w:numPr>
        <w:rPr>
          <w:rFonts w:cstheme="minorHAnsi"/>
          <w:lang w:val="en-US"/>
        </w:rPr>
      </w:pPr>
      <w:r>
        <w:rPr>
          <w:rFonts w:eastAsia="Times New Roman" w:cs="Times New Roman"/>
          <w:lang w:val="en-US"/>
        </w:rPr>
        <w:t>W</w:t>
      </w:r>
      <w:r w:rsidRPr="00E93B8F">
        <w:rPr>
          <w:rFonts w:eastAsia="Times New Roman" w:cs="Times New Roman"/>
          <w:lang w:val="en-US"/>
        </w:rPr>
        <w:t>eigh out 242 grams of Tris-base and dissolve in approximately 700 milliliters of deionized water</w:t>
      </w:r>
    </w:p>
    <w:p w14:paraId="7CCCFB8D" w14:textId="77777777" w:rsidR="000000D2" w:rsidRPr="00E93B8F" w:rsidRDefault="000000D2" w:rsidP="000000D2">
      <w:pPr>
        <w:pStyle w:val="ListParagraph"/>
        <w:numPr>
          <w:ilvl w:val="3"/>
          <w:numId w:val="1"/>
        </w:numPr>
        <w:rPr>
          <w:rFonts w:cstheme="minorHAnsi"/>
          <w:lang w:val="en-US"/>
        </w:rPr>
      </w:pPr>
      <w:r w:rsidRPr="00E93B8F">
        <w:rPr>
          <w:rFonts w:eastAsia="Times New Roman" w:cs="Times New Roman"/>
          <w:lang w:val="en-US"/>
        </w:rPr>
        <w:t>Carefully add 57.1 milliliters of 100 % acetic acid and 100 milliliters of 0.5 M EDTA (pH 8.0)</w:t>
      </w:r>
    </w:p>
    <w:p w14:paraId="5EDB4A6E" w14:textId="77777777" w:rsidR="000000D2" w:rsidRPr="00F52A89" w:rsidRDefault="000000D2" w:rsidP="000000D2">
      <w:pPr>
        <w:pStyle w:val="ListParagraph"/>
        <w:numPr>
          <w:ilvl w:val="3"/>
          <w:numId w:val="1"/>
        </w:numPr>
        <w:rPr>
          <w:rFonts w:cstheme="minorHAnsi"/>
          <w:lang w:val="en-US"/>
        </w:rPr>
      </w:pPr>
      <w:r>
        <w:rPr>
          <w:rFonts w:eastAsia="Times New Roman" w:cs="Times New Roman"/>
          <w:lang w:val="en-US"/>
        </w:rPr>
        <w:t>Ad</w:t>
      </w:r>
      <w:r w:rsidRPr="00E93B8F">
        <w:rPr>
          <w:rFonts w:eastAsia="Times New Roman" w:cs="Times New Roman"/>
          <w:lang w:val="en-US"/>
        </w:rPr>
        <w:t>just the solution to a final volume of 1 liter</w:t>
      </w:r>
      <w:r>
        <w:rPr>
          <w:rFonts w:eastAsia="Times New Roman" w:cs="Times New Roman"/>
          <w:lang w:val="en-US"/>
        </w:rPr>
        <w:t xml:space="preserve">, </w:t>
      </w:r>
      <w:r w:rsidRPr="00F52A89">
        <w:rPr>
          <w:rFonts w:eastAsia="Times New Roman" w:cs="Times New Roman"/>
          <w:lang w:val="en-US"/>
        </w:rPr>
        <w:t>the pH of this buffer is not adjusted and should be about 8.5</w:t>
      </w:r>
    </w:p>
    <w:p w14:paraId="1DC341B1" w14:textId="54B28A60" w:rsidR="000000D2" w:rsidRPr="00E93B8F" w:rsidRDefault="00A60B78" w:rsidP="000000D2">
      <w:pPr>
        <w:pStyle w:val="ListParagraph"/>
        <w:numPr>
          <w:ilvl w:val="3"/>
          <w:numId w:val="1"/>
        </w:numPr>
        <w:rPr>
          <w:rFonts w:cstheme="minorHAnsi"/>
          <w:lang w:val="en-US"/>
        </w:rPr>
      </w:pPr>
      <w:r>
        <w:rPr>
          <w:rFonts w:eastAsia="Times New Roman" w:cs="Times New Roman"/>
          <w:lang w:val="en-US"/>
        </w:rPr>
        <w:t xml:space="preserve">1X and 50X TAE solutions can both be stored at room temperature. </w:t>
      </w:r>
    </w:p>
    <w:p w14:paraId="66BBF412" w14:textId="77777777" w:rsidR="000000D2" w:rsidRPr="00E93B8F" w:rsidRDefault="000000D2" w:rsidP="0018053C">
      <w:pPr>
        <w:pStyle w:val="ListParagraph"/>
        <w:numPr>
          <w:ilvl w:val="0"/>
          <w:numId w:val="7"/>
        </w:numPr>
        <w:rPr>
          <w:rFonts w:cstheme="minorHAnsi"/>
          <w:lang w:val="en-US"/>
        </w:rPr>
      </w:pPr>
      <w:r w:rsidRPr="00E93B8F">
        <w:rPr>
          <w:rFonts w:eastAsia="Times New Roman" w:cs="Times New Roman"/>
          <w:lang w:val="en-US"/>
        </w:rPr>
        <w:t>Preparation of 1x TAE working solution</w:t>
      </w:r>
    </w:p>
    <w:p w14:paraId="4CF19D91" w14:textId="5AAD4805" w:rsidR="00BE2D43" w:rsidRPr="00A60B78" w:rsidRDefault="000000D2" w:rsidP="00A60B78">
      <w:pPr>
        <w:pStyle w:val="ListParagraph"/>
        <w:numPr>
          <w:ilvl w:val="3"/>
          <w:numId w:val="1"/>
        </w:numPr>
        <w:spacing w:after="0" w:line="240" w:lineRule="auto"/>
        <w:rPr>
          <w:rFonts w:eastAsia="Times New Roman" w:cs="Times New Roman"/>
          <w:lang w:val="en-US"/>
        </w:rPr>
      </w:pPr>
      <w:r w:rsidRPr="003D5681">
        <w:rPr>
          <w:rFonts w:eastAsia="Times New Roman" w:cs="Times New Roman"/>
          <w:lang w:val="en-US"/>
        </w:rPr>
        <w:t xml:space="preserve">Add 20 ml 50 x TAE to 980 mL of distilled water to get a final volume of </w:t>
      </w:r>
      <w:r w:rsidR="003D5681" w:rsidRPr="003577EE">
        <w:rPr>
          <w:rFonts w:eastAsia="Times New Roman" w:cs="Times New Roman"/>
          <w:lang w:val="en-US"/>
        </w:rPr>
        <w:t>1000mL</w:t>
      </w:r>
      <w:r w:rsidR="003D5681">
        <w:rPr>
          <w:rFonts w:eastAsia="Times New Roman" w:cs="Times New Roman"/>
          <w:lang w:val="en-US"/>
        </w:rPr>
        <w:t xml:space="preserve"> 1x TA</w:t>
      </w:r>
    </w:p>
    <w:p w14:paraId="78C6EDCF" w14:textId="3A49C352" w:rsidR="000000D2" w:rsidRPr="003D5681" w:rsidRDefault="003D5681" w:rsidP="002D2442">
      <w:pPr>
        <w:pStyle w:val="ListParagraph"/>
        <w:numPr>
          <w:ilvl w:val="0"/>
          <w:numId w:val="7"/>
        </w:numPr>
        <w:spacing w:after="0" w:line="240" w:lineRule="auto"/>
        <w:rPr>
          <w:rFonts w:cstheme="minorHAnsi"/>
          <w:lang w:val="en-US"/>
        </w:rPr>
      </w:pPr>
      <w:r w:rsidRPr="003D5681">
        <w:rPr>
          <w:rFonts w:eastAsia="Times New Roman" w:cs="Times New Roman"/>
          <w:lang w:val="en-US"/>
        </w:rPr>
        <w:t xml:space="preserve">1x TAE </w:t>
      </w:r>
      <w:r w:rsidR="000000D2" w:rsidRPr="003D5681">
        <w:rPr>
          <w:rFonts w:cstheme="minorHAnsi"/>
          <w:lang w:val="en-US"/>
        </w:rPr>
        <w:t xml:space="preserve">Preparation of gel </w:t>
      </w:r>
    </w:p>
    <w:p w14:paraId="561CF33E" w14:textId="4F5E1C99" w:rsidR="00523628" w:rsidRDefault="000000D2" w:rsidP="00523628">
      <w:pPr>
        <w:pStyle w:val="ListParagraph"/>
        <w:numPr>
          <w:ilvl w:val="3"/>
          <w:numId w:val="1"/>
        </w:numPr>
        <w:rPr>
          <w:rFonts w:cstheme="minorHAnsi"/>
          <w:lang w:val="en-US"/>
        </w:rPr>
      </w:pPr>
      <w:r w:rsidRPr="00E93B8F">
        <w:rPr>
          <w:rFonts w:cstheme="minorHAnsi"/>
          <w:lang w:val="en-US"/>
        </w:rPr>
        <w:t>Add 0.</w:t>
      </w:r>
      <w:r w:rsidR="00523628">
        <w:rPr>
          <w:rFonts w:cstheme="minorHAnsi"/>
          <w:lang w:val="en-US"/>
        </w:rPr>
        <w:t>57</w:t>
      </w:r>
      <w:r>
        <w:rPr>
          <w:rFonts w:cstheme="minorHAnsi"/>
          <w:lang w:val="en-US"/>
        </w:rPr>
        <w:t xml:space="preserve"> </w:t>
      </w:r>
      <w:r w:rsidRPr="00E93B8F">
        <w:rPr>
          <w:rFonts w:cstheme="minorHAnsi"/>
          <w:lang w:val="en-US"/>
        </w:rPr>
        <w:t xml:space="preserve">g of agarose (powder) in Erlenmeyer flask </w:t>
      </w:r>
      <w:r w:rsidRPr="001E704F">
        <w:rPr>
          <w:rFonts w:cstheme="minorHAnsi"/>
          <w:color w:val="000000" w:themeColor="text1"/>
          <w:lang w:val="en-US"/>
        </w:rPr>
        <w:t xml:space="preserve">with 70 mL of </w:t>
      </w:r>
      <w:r w:rsidRPr="00E93B8F">
        <w:rPr>
          <w:rFonts w:cstheme="minorHAnsi"/>
          <w:lang w:val="en-US"/>
        </w:rPr>
        <w:t>1x</w:t>
      </w:r>
      <w:r>
        <w:rPr>
          <w:rFonts w:cstheme="minorHAnsi"/>
          <w:lang w:val="en-US"/>
        </w:rPr>
        <w:t xml:space="preserve"> TAE</w:t>
      </w:r>
      <w:r w:rsidRPr="00E93B8F">
        <w:rPr>
          <w:rFonts w:cstheme="minorHAnsi"/>
          <w:lang w:val="en-US"/>
        </w:rPr>
        <w:t xml:space="preserve"> dilution</w:t>
      </w:r>
      <w:r>
        <w:rPr>
          <w:rFonts w:cstheme="minorHAnsi"/>
          <w:lang w:val="en-US"/>
        </w:rPr>
        <w:t xml:space="preserve"> for </w:t>
      </w:r>
      <w:r w:rsidR="00523628">
        <w:rPr>
          <w:rFonts w:cstheme="minorHAnsi"/>
          <w:lang w:val="en-US"/>
        </w:rPr>
        <w:t>0.8</w:t>
      </w:r>
      <w:r>
        <w:rPr>
          <w:rFonts w:cstheme="minorHAnsi"/>
          <w:lang w:val="en-US"/>
        </w:rPr>
        <w:t xml:space="preserve">% agarose gel </w:t>
      </w:r>
    </w:p>
    <w:p w14:paraId="687BE82E" w14:textId="4964659F" w:rsidR="003E2930" w:rsidRPr="00646AC4" w:rsidRDefault="003E2930" w:rsidP="003E2930">
      <w:pPr>
        <w:pStyle w:val="ListParagraph"/>
        <w:numPr>
          <w:ilvl w:val="4"/>
          <w:numId w:val="1"/>
        </w:numPr>
        <w:rPr>
          <w:rFonts w:cstheme="minorHAnsi"/>
          <w:lang w:val="en-US"/>
        </w:rPr>
      </w:pPr>
      <w:r w:rsidRPr="003E2930">
        <w:rPr>
          <w:rFonts w:cstheme="minorHAnsi"/>
          <w:b/>
          <w:bCs/>
          <w:color w:val="333333"/>
          <w:shd w:val="clear" w:color="auto" w:fill="FCFCFC"/>
          <w:lang w:val="en-US"/>
        </w:rPr>
        <w:t>Note:</w:t>
      </w:r>
      <w:r w:rsidRPr="003E2930">
        <w:rPr>
          <w:rFonts w:cstheme="minorHAnsi"/>
          <w:color w:val="333333"/>
          <w:shd w:val="clear" w:color="auto" w:fill="FCFCFC"/>
          <w:lang w:val="en-US"/>
        </w:rPr>
        <w:t xml:space="preserve"> You need to use an Erlenmeyer flask. </w:t>
      </w:r>
      <w:r w:rsidRPr="003E2930">
        <w:rPr>
          <w:rStyle w:val="Strong"/>
          <w:rFonts w:cstheme="minorHAnsi"/>
          <w:color w:val="333333"/>
          <w:shd w:val="clear" w:color="auto" w:fill="FCFCFC"/>
          <w:lang w:val="en-US"/>
        </w:rPr>
        <w:t>Don't use a beaker</w:t>
      </w:r>
      <w:r w:rsidRPr="003E2930">
        <w:rPr>
          <w:rFonts w:cstheme="minorHAnsi"/>
          <w:color w:val="333333"/>
          <w:shd w:val="clear" w:color="auto" w:fill="FCFCFC"/>
          <w:lang w:val="en-US"/>
        </w:rPr>
        <w:t>; the flask reduces evaporation and helps prevent the contents from boiling over in the next step.</w:t>
      </w:r>
    </w:p>
    <w:p w14:paraId="2B9B5B02" w14:textId="6578A016" w:rsidR="00646AC4" w:rsidRPr="00AB5D8D" w:rsidRDefault="00646AC4" w:rsidP="00646AC4">
      <w:pPr>
        <w:pStyle w:val="ListParagraph"/>
        <w:numPr>
          <w:ilvl w:val="4"/>
          <w:numId w:val="1"/>
        </w:numPr>
        <w:rPr>
          <w:rFonts w:cstheme="minorHAnsi"/>
          <w:i/>
          <w:iCs/>
          <w:color w:val="70AD47" w:themeColor="accent6"/>
          <w:lang w:val="en-US"/>
        </w:rPr>
      </w:pPr>
      <w:r w:rsidRPr="00AB5D8D">
        <w:rPr>
          <w:rFonts w:cstheme="minorHAnsi"/>
          <w:i/>
          <w:iCs/>
          <w:color w:val="70AD47" w:themeColor="accent6"/>
          <w:lang w:val="en-US"/>
        </w:rPr>
        <w:t>(See</w:t>
      </w:r>
      <w:r w:rsidRPr="00B235D2">
        <w:rPr>
          <w:rFonts w:cstheme="minorHAnsi"/>
          <w:i/>
          <w:iCs/>
          <w:color w:val="0000CC"/>
          <w:u w:val="single"/>
          <w:lang w:val="en-US"/>
        </w:rPr>
        <w:t xml:space="preserve"> </w:t>
      </w:r>
      <w:r w:rsidR="00E2684D" w:rsidRPr="00B235D2">
        <w:rPr>
          <w:rFonts w:cstheme="minorHAnsi"/>
          <w:i/>
          <w:iCs/>
          <w:color w:val="0000CC"/>
          <w:u w:val="single"/>
          <w:lang w:val="en-US"/>
        </w:rPr>
        <w:fldChar w:fldCharType="begin"/>
      </w:r>
      <w:r w:rsidR="00E2684D" w:rsidRPr="00B235D2">
        <w:rPr>
          <w:rFonts w:cstheme="minorHAnsi"/>
          <w:i/>
          <w:iCs/>
          <w:color w:val="0000CC"/>
          <w:u w:val="single"/>
          <w:lang w:val="en-US"/>
        </w:rPr>
        <w:instrText xml:space="preserve"> REF Extra_note_1 \h </w:instrText>
      </w:r>
      <w:r w:rsidR="00B235D2">
        <w:rPr>
          <w:rFonts w:cstheme="minorHAnsi"/>
          <w:i/>
          <w:iCs/>
          <w:color w:val="0000CC"/>
          <w:u w:val="single"/>
          <w:lang w:val="en-US"/>
        </w:rPr>
        <w:instrText xml:space="preserve"> \* MERGEFORMAT </w:instrText>
      </w:r>
      <w:r w:rsidR="00E2684D" w:rsidRPr="00B235D2">
        <w:rPr>
          <w:rFonts w:cstheme="minorHAnsi"/>
          <w:i/>
          <w:iCs/>
          <w:color w:val="0000CC"/>
          <w:u w:val="single"/>
          <w:lang w:val="en-US"/>
        </w:rPr>
      </w:r>
      <w:r w:rsidR="00E2684D" w:rsidRPr="00B235D2">
        <w:rPr>
          <w:rFonts w:cstheme="minorHAnsi"/>
          <w:i/>
          <w:iCs/>
          <w:color w:val="0000CC"/>
          <w:u w:val="single"/>
          <w:lang w:val="en-US"/>
        </w:rPr>
        <w:fldChar w:fldCharType="separate"/>
      </w:r>
      <w:r w:rsidR="00E2684D" w:rsidRPr="00B235D2">
        <w:rPr>
          <w:rFonts w:cstheme="minorHAnsi"/>
          <w:color w:val="0000CC"/>
          <w:u w:val="single"/>
          <w:lang w:val="en-US"/>
        </w:rPr>
        <w:t xml:space="preserve">Extra Note (1): </w:t>
      </w:r>
      <w:r w:rsidR="00E2684D" w:rsidRPr="00B235D2">
        <w:rPr>
          <w:rFonts w:cstheme="minorHAnsi"/>
          <w:i/>
          <w:iCs/>
          <w:color w:val="0000CC"/>
          <w:u w:val="single"/>
          <w:lang w:val="en-US"/>
        </w:rPr>
        <w:fldChar w:fldCharType="end"/>
      </w:r>
      <w:r w:rsidRPr="00AB5D8D">
        <w:rPr>
          <w:rFonts w:cstheme="minorHAnsi"/>
          <w:i/>
          <w:iCs/>
          <w:color w:val="70AD47" w:themeColor="accent6"/>
          <w:lang w:val="en-US"/>
        </w:rPr>
        <w:t xml:space="preserve"> for tips </w:t>
      </w:r>
      <w:r w:rsidR="00AB5D8D" w:rsidRPr="00AB5D8D">
        <w:rPr>
          <w:rFonts w:cstheme="minorHAnsi"/>
          <w:i/>
          <w:iCs/>
          <w:color w:val="70AD47" w:themeColor="accent6"/>
          <w:lang w:val="en-US"/>
        </w:rPr>
        <w:t>on</w:t>
      </w:r>
      <w:r w:rsidRPr="00AB5D8D">
        <w:rPr>
          <w:rFonts w:cstheme="minorHAnsi"/>
          <w:i/>
          <w:iCs/>
          <w:color w:val="70AD47" w:themeColor="accent6"/>
          <w:lang w:val="en-US"/>
        </w:rPr>
        <w:t xml:space="preserve"> amount of agarose)</w:t>
      </w:r>
    </w:p>
    <w:p w14:paraId="080F668D" w14:textId="77777777" w:rsidR="000000D2" w:rsidRPr="00E93B8F" w:rsidRDefault="000000D2" w:rsidP="000000D2">
      <w:pPr>
        <w:pStyle w:val="ListParagraph"/>
        <w:numPr>
          <w:ilvl w:val="3"/>
          <w:numId w:val="1"/>
        </w:numPr>
        <w:rPr>
          <w:rFonts w:cstheme="minorHAnsi"/>
          <w:lang w:val="en-US"/>
        </w:rPr>
      </w:pPr>
      <w:r w:rsidRPr="00E93B8F">
        <w:rPr>
          <w:rFonts w:cstheme="minorHAnsi"/>
          <w:lang w:val="en-US"/>
        </w:rPr>
        <w:t>Microwave for 1 min 30 s</w:t>
      </w:r>
    </w:p>
    <w:p w14:paraId="51DDE46C" w14:textId="77777777" w:rsidR="000000D2" w:rsidRDefault="000000D2" w:rsidP="000000D2">
      <w:pPr>
        <w:pStyle w:val="ListParagraph"/>
        <w:numPr>
          <w:ilvl w:val="3"/>
          <w:numId w:val="1"/>
        </w:numPr>
        <w:rPr>
          <w:rFonts w:cstheme="minorHAnsi"/>
          <w:lang w:val="en-US"/>
        </w:rPr>
      </w:pPr>
      <w:r w:rsidRPr="00E93B8F">
        <w:rPr>
          <w:rFonts w:cstheme="minorHAnsi"/>
          <w:lang w:val="en-US"/>
        </w:rPr>
        <w:t xml:space="preserve">Add 1 </w:t>
      </w:r>
      <w:proofErr w:type="spellStart"/>
      <w:r w:rsidRPr="00E93B8F">
        <w:rPr>
          <w:rFonts w:cstheme="minorHAnsi"/>
          <w:lang w:val="en-US"/>
        </w:rPr>
        <w:t>uL</w:t>
      </w:r>
      <w:proofErr w:type="spellEnd"/>
      <w:r w:rsidRPr="00E93B8F">
        <w:rPr>
          <w:rFonts w:cstheme="minorHAnsi"/>
          <w:lang w:val="en-US"/>
        </w:rPr>
        <w:t xml:space="preserve"> of  </w:t>
      </w:r>
      <w:r>
        <w:rPr>
          <w:rFonts w:cstheme="minorHAnsi"/>
          <w:lang w:val="en-US"/>
        </w:rPr>
        <w:t xml:space="preserve">SYBR safe </w:t>
      </w:r>
      <w:r w:rsidRPr="00E93B8F">
        <w:rPr>
          <w:rFonts w:cstheme="minorHAnsi"/>
          <w:lang w:val="en-US"/>
        </w:rPr>
        <w:t>DNA gel stain to mixture and mi</w:t>
      </w:r>
      <w:r>
        <w:rPr>
          <w:rFonts w:cstheme="minorHAnsi"/>
          <w:lang w:val="en-US"/>
        </w:rPr>
        <w:t>x</w:t>
      </w:r>
    </w:p>
    <w:p w14:paraId="4890F2B8" w14:textId="595323DD" w:rsidR="000000D2" w:rsidRDefault="00806243" w:rsidP="000000D2">
      <w:pPr>
        <w:pStyle w:val="ListParagraph"/>
        <w:numPr>
          <w:ilvl w:val="3"/>
          <w:numId w:val="1"/>
        </w:numPr>
        <w:rPr>
          <w:rFonts w:cstheme="minorHAnsi"/>
          <w:color w:val="000000" w:themeColor="text1"/>
          <w:lang w:val="en-US"/>
        </w:rPr>
      </w:pPr>
      <w:r>
        <w:rPr>
          <w:rFonts w:cstheme="minorHAnsi"/>
          <w:lang w:val="en-US"/>
        </w:rPr>
        <w:t>Wrap tape around the edges of the exposed get plate and p</w:t>
      </w:r>
      <w:r w:rsidR="000000D2" w:rsidRPr="00E93B8F">
        <w:rPr>
          <w:rFonts w:cstheme="minorHAnsi"/>
          <w:lang w:val="en-US"/>
        </w:rPr>
        <w:t>our</w:t>
      </w:r>
      <w:r>
        <w:rPr>
          <w:rFonts w:cstheme="minorHAnsi"/>
          <w:lang w:val="en-US"/>
        </w:rPr>
        <w:t xml:space="preserve"> Erlenmeyer flask mixture</w:t>
      </w:r>
      <w:r w:rsidR="000000D2" w:rsidRPr="00E93B8F">
        <w:rPr>
          <w:rFonts w:cstheme="minorHAnsi"/>
          <w:lang w:val="en-US"/>
        </w:rPr>
        <w:t xml:space="preserve"> onto the electrophoresis gel plate, insert the teeth</w:t>
      </w:r>
      <w:r w:rsidR="00AB5D8D">
        <w:rPr>
          <w:rFonts w:cstheme="minorHAnsi"/>
          <w:lang w:val="en-US"/>
        </w:rPr>
        <w:t xml:space="preserve">, </w:t>
      </w:r>
      <w:r w:rsidR="000000D2">
        <w:rPr>
          <w:rFonts w:cstheme="minorHAnsi"/>
          <w:lang w:val="en-US"/>
        </w:rPr>
        <w:t xml:space="preserve">and make sure </w:t>
      </w:r>
      <w:r w:rsidR="000000D2" w:rsidRPr="00445C70">
        <w:rPr>
          <w:rFonts w:cstheme="minorHAnsi"/>
          <w:color w:val="000000" w:themeColor="text1"/>
          <w:lang w:val="en-US"/>
        </w:rPr>
        <w:t>to remove any bubbles</w:t>
      </w:r>
      <w:r w:rsidR="007C6ED5">
        <w:rPr>
          <w:rFonts w:cstheme="minorHAnsi"/>
          <w:color w:val="000000" w:themeColor="text1"/>
          <w:lang w:val="en-US"/>
        </w:rPr>
        <w:t>.</w:t>
      </w:r>
      <w:r w:rsidR="00AB5D8D">
        <w:rPr>
          <w:rFonts w:cstheme="minorHAnsi"/>
          <w:color w:val="000000" w:themeColor="text1"/>
          <w:lang w:val="en-US"/>
        </w:rPr>
        <w:t xml:space="preserve"> You can do so using a pipette tip. </w:t>
      </w:r>
    </w:p>
    <w:p w14:paraId="415BC333" w14:textId="14BF9B46" w:rsidR="007C6ED5" w:rsidRPr="00445C70" w:rsidRDefault="007C6ED5" w:rsidP="000000D2">
      <w:pPr>
        <w:pStyle w:val="ListParagraph"/>
        <w:numPr>
          <w:ilvl w:val="3"/>
          <w:numId w:val="1"/>
        </w:numPr>
        <w:rPr>
          <w:rFonts w:cstheme="minorHAnsi"/>
          <w:color w:val="000000" w:themeColor="text1"/>
          <w:lang w:val="en-US"/>
        </w:rPr>
      </w:pPr>
      <w:r>
        <w:rPr>
          <w:rFonts w:cstheme="minorHAnsi"/>
          <w:lang w:val="en-US"/>
        </w:rPr>
        <w:t xml:space="preserve">Let the gel plate cool and harden. </w:t>
      </w:r>
    </w:p>
    <w:p w14:paraId="02A9D102" w14:textId="7C61918F" w:rsidR="000000D2" w:rsidRDefault="000000D2" w:rsidP="000000D2">
      <w:pPr>
        <w:pStyle w:val="ListParagraph"/>
        <w:numPr>
          <w:ilvl w:val="3"/>
          <w:numId w:val="1"/>
        </w:numPr>
        <w:rPr>
          <w:rFonts w:cstheme="minorHAnsi"/>
          <w:color w:val="000000" w:themeColor="text1"/>
          <w:lang w:val="en-US"/>
        </w:rPr>
      </w:pPr>
      <w:r w:rsidRPr="00445C70">
        <w:rPr>
          <w:rFonts w:cstheme="minorHAnsi"/>
          <w:color w:val="000000" w:themeColor="text1"/>
          <w:lang w:val="en-US"/>
        </w:rPr>
        <w:t>Put gel plate into</w:t>
      </w:r>
      <w:r w:rsidR="00445C70" w:rsidRPr="00445C70">
        <w:rPr>
          <w:rFonts w:cstheme="minorHAnsi"/>
          <w:color w:val="000000" w:themeColor="text1"/>
          <w:lang w:val="en-US"/>
        </w:rPr>
        <w:t xml:space="preserve"> loading dock full of loading buffer</w:t>
      </w:r>
      <w:r w:rsidR="007C6ED5">
        <w:rPr>
          <w:rFonts w:cstheme="minorHAnsi"/>
          <w:color w:val="000000" w:themeColor="text1"/>
          <w:lang w:val="en-US"/>
        </w:rPr>
        <w:t xml:space="preserve"> </w:t>
      </w:r>
      <w:r w:rsidR="008058E0">
        <w:rPr>
          <w:rFonts w:cstheme="minorHAnsi"/>
          <w:lang w:val="en-US"/>
        </w:rPr>
        <w:t>(1x TAE) such that the gel is covered</w:t>
      </w:r>
      <w:r w:rsidR="00AB5D8D">
        <w:rPr>
          <w:rFonts w:cstheme="minorHAnsi"/>
          <w:lang w:val="en-US"/>
        </w:rPr>
        <w:t xml:space="preserve"> completely with liquid</w:t>
      </w:r>
      <w:r w:rsidR="008058E0">
        <w:rPr>
          <w:rFonts w:cstheme="minorHAnsi"/>
          <w:lang w:val="en-US"/>
        </w:rPr>
        <w:t xml:space="preserve"> </w:t>
      </w:r>
      <w:r w:rsidR="007C6ED5">
        <w:rPr>
          <w:rFonts w:cstheme="minorHAnsi"/>
          <w:color w:val="000000" w:themeColor="text1"/>
          <w:lang w:val="en-US"/>
        </w:rPr>
        <w:t xml:space="preserve">and now it is ready to have DNA </w:t>
      </w:r>
      <w:r w:rsidR="00E66431">
        <w:rPr>
          <w:rFonts w:cstheme="minorHAnsi"/>
          <w:color w:val="000000" w:themeColor="text1"/>
          <w:lang w:val="en-US"/>
        </w:rPr>
        <w:t xml:space="preserve">pipetted into the wells. </w:t>
      </w:r>
    </w:p>
    <w:p w14:paraId="05BD6A4B" w14:textId="77777777" w:rsidR="004F0972" w:rsidRPr="004F0972" w:rsidRDefault="004F0972" w:rsidP="004F0972">
      <w:pPr>
        <w:pStyle w:val="ListParagraph"/>
        <w:ind w:left="2880"/>
        <w:rPr>
          <w:rFonts w:cstheme="minorHAnsi"/>
          <w:color w:val="000000" w:themeColor="text1"/>
          <w:lang w:val="en-US"/>
        </w:rPr>
      </w:pPr>
    </w:p>
    <w:p w14:paraId="47C3FDFC" w14:textId="77777777" w:rsidR="000000D2" w:rsidRDefault="000000D2" w:rsidP="000000D2">
      <w:pPr>
        <w:pStyle w:val="ListParagraph"/>
        <w:numPr>
          <w:ilvl w:val="1"/>
          <w:numId w:val="1"/>
        </w:numPr>
        <w:rPr>
          <w:rFonts w:cstheme="minorHAnsi"/>
          <w:lang w:val="en-US"/>
        </w:rPr>
      </w:pPr>
      <w:r>
        <w:rPr>
          <w:rFonts w:cstheme="minorHAnsi"/>
          <w:lang w:val="en-US"/>
        </w:rPr>
        <w:t>Run DNA on gel plate</w:t>
      </w:r>
    </w:p>
    <w:p w14:paraId="44F39899" w14:textId="77777777" w:rsidR="000000D2" w:rsidRDefault="000000D2" w:rsidP="000000D2">
      <w:pPr>
        <w:pStyle w:val="ListParagraph"/>
        <w:numPr>
          <w:ilvl w:val="2"/>
          <w:numId w:val="1"/>
        </w:numPr>
        <w:rPr>
          <w:rFonts w:cstheme="minorHAnsi"/>
          <w:lang w:val="en-US"/>
        </w:rPr>
      </w:pPr>
      <w:r>
        <w:rPr>
          <w:rFonts w:cstheme="minorHAnsi"/>
          <w:lang w:val="en-US"/>
        </w:rPr>
        <w:t>Place a sheet of parafilm on a 94 well plate and slightly push the film down to create small holes over the 94 well plate</w:t>
      </w:r>
    </w:p>
    <w:p w14:paraId="5031ED36" w14:textId="5AA3ED8B" w:rsidR="000000D2" w:rsidRDefault="000000D2" w:rsidP="000000D2">
      <w:pPr>
        <w:pStyle w:val="ListParagraph"/>
        <w:numPr>
          <w:ilvl w:val="2"/>
          <w:numId w:val="1"/>
        </w:numPr>
        <w:rPr>
          <w:rFonts w:cstheme="minorHAnsi"/>
          <w:lang w:val="en-US"/>
        </w:rPr>
      </w:pPr>
      <w:r>
        <w:rPr>
          <w:rFonts w:cstheme="minorHAnsi"/>
          <w:lang w:val="en-US"/>
        </w:rPr>
        <w:t xml:space="preserve">Pipette </w:t>
      </w:r>
      <w:r w:rsidRPr="00637D4A">
        <w:rPr>
          <w:rFonts w:cstheme="minorHAnsi"/>
          <w:b/>
          <w:bCs/>
          <w:lang w:val="en-US"/>
        </w:rPr>
        <w:t xml:space="preserve">2 </w:t>
      </w:r>
      <w:proofErr w:type="spellStart"/>
      <w:r w:rsidRPr="00637D4A">
        <w:rPr>
          <w:rFonts w:cstheme="minorHAnsi"/>
          <w:b/>
          <w:bCs/>
          <w:lang w:val="en-US"/>
        </w:rPr>
        <w:t>uL</w:t>
      </w:r>
      <w:proofErr w:type="spellEnd"/>
      <w:r>
        <w:rPr>
          <w:rFonts w:cstheme="minorHAnsi"/>
          <w:lang w:val="en-US"/>
        </w:rPr>
        <w:t xml:space="preserve"> of </w:t>
      </w:r>
      <w:proofErr w:type="gramStart"/>
      <w:r w:rsidR="00E66431">
        <w:rPr>
          <w:rFonts w:cstheme="minorHAnsi"/>
          <w:lang w:val="en-US"/>
        </w:rPr>
        <w:t>Orange</w:t>
      </w:r>
      <w:proofErr w:type="gramEnd"/>
      <w:r>
        <w:rPr>
          <w:rFonts w:cstheme="minorHAnsi"/>
          <w:lang w:val="en-US"/>
        </w:rPr>
        <w:t xml:space="preserve"> DNA loading dye onto the wells for the number of samples that you are running</w:t>
      </w:r>
      <w:ins w:id="2" w:author="Valerio Hoyos-Villegas, Dr." w:date="2021-08-06T11:06:00Z">
        <w:r w:rsidR="000F30E0">
          <w:rPr>
            <w:rFonts w:cstheme="minorHAnsi"/>
            <w:lang w:val="en-US"/>
          </w:rPr>
          <w:t>.</w:t>
        </w:r>
      </w:ins>
    </w:p>
    <w:p w14:paraId="26662356" w14:textId="63F489F3" w:rsidR="000000D2" w:rsidRPr="00367920" w:rsidRDefault="000000D2" w:rsidP="000000D2">
      <w:pPr>
        <w:pStyle w:val="ListParagraph"/>
        <w:numPr>
          <w:ilvl w:val="2"/>
          <w:numId w:val="1"/>
        </w:numPr>
        <w:rPr>
          <w:rFonts w:cstheme="minorHAnsi"/>
          <w:lang w:val="en-US"/>
        </w:rPr>
      </w:pPr>
      <w:r>
        <w:rPr>
          <w:rFonts w:cstheme="minorHAnsi"/>
          <w:lang w:val="en-US"/>
        </w:rPr>
        <w:lastRenderedPageBreak/>
        <w:t xml:space="preserve">Pipette </w:t>
      </w:r>
      <w:r w:rsidRPr="00637D4A">
        <w:rPr>
          <w:rFonts w:cstheme="minorHAnsi"/>
          <w:b/>
          <w:bCs/>
          <w:lang w:val="en-US"/>
        </w:rPr>
        <w:t xml:space="preserve">2 </w:t>
      </w:r>
      <w:proofErr w:type="spellStart"/>
      <w:r w:rsidRPr="00637D4A">
        <w:rPr>
          <w:rFonts w:cstheme="minorHAnsi"/>
          <w:b/>
          <w:bCs/>
          <w:lang w:val="en-US"/>
        </w:rPr>
        <w:t>uL</w:t>
      </w:r>
      <w:proofErr w:type="spellEnd"/>
      <w:r>
        <w:rPr>
          <w:rFonts w:cstheme="minorHAnsi"/>
          <w:lang w:val="en-US"/>
        </w:rPr>
        <w:t xml:space="preserve"> of DNA onto </w:t>
      </w:r>
      <w:r w:rsidR="00B35D0E">
        <w:rPr>
          <w:rFonts w:cstheme="minorHAnsi"/>
          <w:lang w:val="en-US"/>
        </w:rPr>
        <w:t>the O</w:t>
      </w:r>
      <w:r>
        <w:rPr>
          <w:rFonts w:cstheme="minorHAnsi"/>
          <w:lang w:val="en-US"/>
        </w:rPr>
        <w:t xml:space="preserve">range </w:t>
      </w:r>
      <w:r w:rsidR="00B35D0E">
        <w:rPr>
          <w:rFonts w:cstheme="minorHAnsi"/>
          <w:lang w:val="en-US"/>
        </w:rPr>
        <w:t xml:space="preserve">DNA loading </w:t>
      </w:r>
      <w:r>
        <w:rPr>
          <w:rFonts w:cstheme="minorHAnsi"/>
          <w:lang w:val="en-US"/>
        </w:rPr>
        <w:t xml:space="preserve">dye and use the </w:t>
      </w:r>
      <w:r w:rsidR="00B35D0E">
        <w:rPr>
          <w:rFonts w:cstheme="minorHAnsi"/>
          <w:lang w:val="en-US"/>
        </w:rPr>
        <w:t xml:space="preserve">first level of the </w:t>
      </w:r>
      <w:r>
        <w:rPr>
          <w:rFonts w:cstheme="minorHAnsi"/>
          <w:lang w:val="en-US"/>
        </w:rPr>
        <w:t xml:space="preserve">pipette to mix </w:t>
      </w:r>
    </w:p>
    <w:p w14:paraId="3766513E" w14:textId="4C346E05" w:rsidR="000000D2" w:rsidRDefault="000000D2" w:rsidP="000000D2">
      <w:pPr>
        <w:pStyle w:val="ListParagraph"/>
        <w:numPr>
          <w:ilvl w:val="2"/>
          <w:numId w:val="1"/>
        </w:numPr>
        <w:rPr>
          <w:rFonts w:cstheme="minorHAnsi"/>
          <w:lang w:val="en-US"/>
        </w:rPr>
      </w:pPr>
      <w:r>
        <w:rPr>
          <w:rFonts w:cstheme="minorHAnsi"/>
          <w:lang w:val="en-US"/>
        </w:rPr>
        <w:t>Aspirate as much of the mix into the pipette as possible without getting any bubbles in the tip</w:t>
      </w:r>
      <w:r w:rsidR="00B35D0E">
        <w:rPr>
          <w:rFonts w:cstheme="minorHAnsi"/>
          <w:lang w:val="en-US"/>
        </w:rPr>
        <w:t xml:space="preserve">. Do so by going to the second level of the pipette and slowly aspirating until all the liquid is </w:t>
      </w:r>
      <w:r w:rsidR="00AB5D8D">
        <w:rPr>
          <w:rFonts w:cstheme="minorHAnsi"/>
          <w:lang w:val="en-US"/>
        </w:rPr>
        <w:t xml:space="preserve">aspirated from </w:t>
      </w:r>
      <w:r w:rsidR="00B35D0E">
        <w:rPr>
          <w:rFonts w:cstheme="minorHAnsi"/>
          <w:lang w:val="en-US"/>
        </w:rPr>
        <w:t xml:space="preserve">the parafilm. </w:t>
      </w:r>
    </w:p>
    <w:p w14:paraId="2FBDDB34" w14:textId="6BFF6D59" w:rsidR="000000D2" w:rsidRPr="004F0972" w:rsidRDefault="000000D2" w:rsidP="004F0972">
      <w:pPr>
        <w:pStyle w:val="ListParagraph"/>
        <w:numPr>
          <w:ilvl w:val="2"/>
          <w:numId w:val="1"/>
        </w:numPr>
        <w:rPr>
          <w:rFonts w:cstheme="minorHAnsi"/>
          <w:lang w:val="en-US"/>
        </w:rPr>
      </w:pPr>
      <w:r>
        <w:rPr>
          <w:rFonts w:cstheme="minorHAnsi"/>
          <w:lang w:val="en-US"/>
        </w:rPr>
        <w:t>Pipette into the wells of the gel</w:t>
      </w:r>
      <w:r w:rsidR="000F30E0">
        <w:rPr>
          <w:rFonts w:cstheme="minorHAnsi"/>
          <w:lang w:val="en-US"/>
        </w:rPr>
        <w:t>. Be careful not to go beyond the bottom of each well with the pipette tip.</w:t>
      </w:r>
    </w:p>
    <w:p w14:paraId="7DF13897" w14:textId="6BBF24FE" w:rsidR="004F0972" w:rsidRDefault="004F0972" w:rsidP="004F0972">
      <w:pPr>
        <w:pStyle w:val="ListParagraph"/>
        <w:numPr>
          <w:ilvl w:val="1"/>
          <w:numId w:val="1"/>
        </w:numPr>
        <w:rPr>
          <w:rFonts w:cstheme="minorHAnsi"/>
          <w:lang w:val="en-US"/>
        </w:rPr>
      </w:pPr>
      <w:r>
        <w:rPr>
          <w:rFonts w:cstheme="minorHAnsi"/>
          <w:lang w:val="en-US"/>
        </w:rPr>
        <w:t xml:space="preserve">Process the DNA </w:t>
      </w:r>
      <w:r w:rsidR="00FA6B84">
        <w:rPr>
          <w:rFonts w:cstheme="minorHAnsi"/>
          <w:lang w:val="en-US"/>
        </w:rPr>
        <w:t xml:space="preserve">– Check for DNA presence </w:t>
      </w:r>
    </w:p>
    <w:p w14:paraId="62521FD1" w14:textId="037335FD" w:rsidR="002E0378" w:rsidRPr="00053DB1" w:rsidRDefault="002E0378" w:rsidP="002E0378">
      <w:pPr>
        <w:pStyle w:val="ListParagraph"/>
        <w:numPr>
          <w:ilvl w:val="2"/>
          <w:numId w:val="1"/>
        </w:numPr>
        <w:rPr>
          <w:rFonts w:cstheme="minorHAnsi"/>
          <w:color w:val="000000" w:themeColor="text1"/>
          <w:lang w:val="en-US"/>
        </w:rPr>
      </w:pPr>
      <w:r w:rsidRPr="00053DB1">
        <w:rPr>
          <w:rFonts w:cstheme="minorHAnsi"/>
          <w:color w:val="000000" w:themeColor="text1"/>
          <w:lang w:val="en-US"/>
        </w:rPr>
        <w:t xml:space="preserve">Turn on the charges: Plug </w:t>
      </w:r>
      <w:r w:rsidR="00FA6B84">
        <w:rPr>
          <w:rFonts w:cstheme="minorHAnsi"/>
          <w:color w:val="000000" w:themeColor="text1"/>
          <w:lang w:val="en-US"/>
        </w:rPr>
        <w:t xml:space="preserve">the red and black cords into </w:t>
      </w:r>
      <w:r w:rsidRPr="00053DB1">
        <w:rPr>
          <w:rFonts w:cstheme="minorHAnsi"/>
          <w:color w:val="000000" w:themeColor="text1"/>
          <w:lang w:val="en-US"/>
        </w:rPr>
        <w:t>the green bio rad elect</w:t>
      </w:r>
      <w:r w:rsidR="00FA6B84">
        <w:rPr>
          <w:rFonts w:cstheme="minorHAnsi"/>
          <w:color w:val="000000" w:themeColor="text1"/>
          <w:lang w:val="en-US"/>
        </w:rPr>
        <w:t>rophoresis cell</w:t>
      </w:r>
      <w:r w:rsidRPr="00053DB1">
        <w:rPr>
          <w:rFonts w:cstheme="minorHAnsi"/>
          <w:color w:val="000000" w:themeColor="text1"/>
          <w:lang w:val="en-US"/>
        </w:rPr>
        <w:t>, red in red and black in black</w:t>
      </w:r>
      <w:r w:rsidR="00F55C63">
        <w:rPr>
          <w:rFonts w:cstheme="minorHAnsi"/>
          <w:color w:val="000000" w:themeColor="text1"/>
          <w:lang w:val="en-US"/>
        </w:rPr>
        <w:t xml:space="preserve">. </w:t>
      </w:r>
      <w:r w:rsidR="005359B2">
        <w:rPr>
          <w:rFonts w:cstheme="minorHAnsi"/>
          <w:color w:val="000000" w:themeColor="text1"/>
          <w:lang w:val="en-US"/>
        </w:rPr>
        <w:t>If it is running properly, y</w:t>
      </w:r>
      <w:r w:rsidR="00F55C63">
        <w:rPr>
          <w:rFonts w:cstheme="minorHAnsi"/>
          <w:color w:val="000000" w:themeColor="text1"/>
          <w:lang w:val="en-US"/>
        </w:rPr>
        <w:t xml:space="preserve">ou should see bubbles </w:t>
      </w:r>
      <w:r w:rsidR="005359B2">
        <w:rPr>
          <w:rFonts w:cstheme="minorHAnsi"/>
          <w:color w:val="000000" w:themeColor="text1"/>
          <w:lang w:val="en-US"/>
        </w:rPr>
        <w:t>forming at the end of your electrophoresis chamber.</w:t>
      </w:r>
    </w:p>
    <w:p w14:paraId="039B742A" w14:textId="77777777" w:rsidR="002E0378" w:rsidRDefault="002E0378" w:rsidP="002E0378">
      <w:pPr>
        <w:pStyle w:val="ListParagraph"/>
        <w:numPr>
          <w:ilvl w:val="2"/>
          <w:numId w:val="2"/>
        </w:numPr>
        <w:rPr>
          <w:rFonts w:cstheme="minorHAnsi"/>
          <w:color w:val="000000" w:themeColor="text1"/>
          <w:lang w:val="en-US"/>
        </w:rPr>
      </w:pPr>
      <w:r w:rsidRPr="00053DB1">
        <w:rPr>
          <w:rFonts w:cstheme="minorHAnsi"/>
          <w:color w:val="000000" w:themeColor="text1"/>
          <w:lang w:val="en-US"/>
        </w:rPr>
        <w:t xml:space="preserve">Turn on </w:t>
      </w:r>
      <w:proofErr w:type="spellStart"/>
      <w:r w:rsidRPr="00053DB1">
        <w:rPr>
          <w:rFonts w:cstheme="minorHAnsi"/>
          <w:color w:val="000000" w:themeColor="text1"/>
          <w:lang w:val="en-US"/>
        </w:rPr>
        <w:t>Bi</w:t>
      </w:r>
      <w:r>
        <w:rPr>
          <w:rFonts w:cstheme="minorHAnsi"/>
          <w:color w:val="000000" w:themeColor="text1"/>
          <w:lang w:val="en-US"/>
        </w:rPr>
        <w:t>oR</w:t>
      </w:r>
      <w:r w:rsidRPr="00053DB1">
        <w:rPr>
          <w:rFonts w:cstheme="minorHAnsi"/>
          <w:color w:val="000000" w:themeColor="text1"/>
          <w:lang w:val="en-US"/>
        </w:rPr>
        <w:t>ad</w:t>
      </w:r>
      <w:proofErr w:type="spellEnd"/>
      <w:r>
        <w:rPr>
          <w:rFonts w:cstheme="minorHAnsi"/>
          <w:color w:val="000000" w:themeColor="text1"/>
          <w:lang w:val="en-US"/>
        </w:rPr>
        <w:t xml:space="preserve"> and run at 80 V</w:t>
      </w:r>
    </w:p>
    <w:p w14:paraId="20BB0960" w14:textId="0BB7A73D" w:rsidR="00E604D8" w:rsidRDefault="002E0378" w:rsidP="002E0378">
      <w:pPr>
        <w:pStyle w:val="ListParagraph"/>
        <w:numPr>
          <w:ilvl w:val="2"/>
          <w:numId w:val="2"/>
        </w:numPr>
        <w:rPr>
          <w:rFonts w:cstheme="minorHAnsi"/>
          <w:color w:val="000000" w:themeColor="text1"/>
          <w:lang w:val="en-US"/>
        </w:rPr>
      </w:pPr>
      <w:r>
        <w:rPr>
          <w:rFonts w:cstheme="minorHAnsi"/>
          <w:color w:val="000000" w:themeColor="text1"/>
          <w:lang w:val="en-US"/>
        </w:rPr>
        <w:t xml:space="preserve">Set timer for </w:t>
      </w:r>
      <w:r w:rsidRPr="00053DB1">
        <w:rPr>
          <w:rFonts w:cstheme="minorHAnsi"/>
          <w:color w:val="000000" w:themeColor="text1"/>
          <w:lang w:val="en-US"/>
        </w:rPr>
        <w:t>40 minutes</w:t>
      </w:r>
      <w:r w:rsidR="00EE77E2">
        <w:rPr>
          <w:rFonts w:cstheme="minorHAnsi"/>
          <w:color w:val="000000" w:themeColor="text1"/>
          <w:lang w:val="en-US"/>
        </w:rPr>
        <w:t xml:space="preserve"> </w:t>
      </w:r>
    </w:p>
    <w:p w14:paraId="7DC41D8F" w14:textId="1B7B5500" w:rsidR="002E0378" w:rsidRPr="00AB5D8D" w:rsidRDefault="00E604D8" w:rsidP="00E604D8">
      <w:pPr>
        <w:pStyle w:val="ListParagraph"/>
        <w:numPr>
          <w:ilvl w:val="3"/>
          <w:numId w:val="2"/>
        </w:numPr>
        <w:rPr>
          <w:rFonts w:cstheme="minorHAnsi"/>
          <w:i/>
          <w:iCs/>
          <w:color w:val="70AD47" w:themeColor="accent6"/>
          <w:lang w:val="en-US"/>
        </w:rPr>
      </w:pPr>
      <w:r w:rsidRPr="00AB5D8D">
        <w:rPr>
          <w:rFonts w:cstheme="minorHAnsi"/>
          <w:i/>
          <w:iCs/>
          <w:color w:val="70AD47" w:themeColor="accent6"/>
          <w:lang w:val="en-US"/>
        </w:rPr>
        <w:t>(See</w:t>
      </w:r>
      <w:r w:rsidRPr="00B235D2">
        <w:rPr>
          <w:rFonts w:cstheme="minorHAnsi"/>
          <w:i/>
          <w:iCs/>
          <w:color w:val="0000CC"/>
          <w:u w:val="single"/>
          <w:lang w:val="en-US"/>
        </w:rPr>
        <w:t xml:space="preserve"> </w:t>
      </w:r>
      <w:r w:rsidR="00A93BAE" w:rsidRPr="00B235D2">
        <w:rPr>
          <w:rFonts w:cstheme="minorHAnsi"/>
          <w:i/>
          <w:iCs/>
          <w:color w:val="0000CC"/>
          <w:u w:val="single"/>
          <w:lang w:val="en-US"/>
        </w:rPr>
        <w:fldChar w:fldCharType="begin"/>
      </w:r>
      <w:r w:rsidR="00A93BAE" w:rsidRPr="00B235D2">
        <w:rPr>
          <w:rFonts w:cstheme="minorHAnsi"/>
          <w:i/>
          <w:iCs/>
          <w:color w:val="0000CC"/>
          <w:u w:val="single"/>
          <w:lang w:val="en-US"/>
        </w:rPr>
        <w:instrText xml:space="preserve"> REF Extra_note_2 \h </w:instrText>
      </w:r>
      <w:r w:rsidR="00B235D2">
        <w:rPr>
          <w:rFonts w:cstheme="minorHAnsi"/>
          <w:i/>
          <w:iCs/>
          <w:color w:val="0000CC"/>
          <w:u w:val="single"/>
          <w:lang w:val="en-US"/>
        </w:rPr>
        <w:instrText xml:space="preserve"> \* MERGEFORMAT </w:instrText>
      </w:r>
      <w:r w:rsidR="00A93BAE" w:rsidRPr="00B235D2">
        <w:rPr>
          <w:rFonts w:cstheme="minorHAnsi"/>
          <w:i/>
          <w:iCs/>
          <w:color w:val="0000CC"/>
          <w:u w:val="single"/>
          <w:lang w:val="en-US"/>
        </w:rPr>
      </w:r>
      <w:r w:rsidR="00A93BAE" w:rsidRPr="00B235D2">
        <w:rPr>
          <w:rFonts w:cstheme="minorHAnsi"/>
          <w:i/>
          <w:iCs/>
          <w:color w:val="0000CC"/>
          <w:u w:val="single"/>
          <w:lang w:val="en-US"/>
        </w:rPr>
        <w:fldChar w:fldCharType="separate"/>
      </w:r>
      <w:r w:rsidR="00A93BAE" w:rsidRPr="00B235D2">
        <w:rPr>
          <w:rFonts w:cstheme="minorHAnsi"/>
          <w:color w:val="0000CC"/>
          <w:u w:val="single"/>
          <w:lang w:val="en-US"/>
        </w:rPr>
        <w:t xml:space="preserve">Extra Note (2):  </w:t>
      </w:r>
      <w:r w:rsidR="00A93BAE" w:rsidRPr="00B235D2">
        <w:rPr>
          <w:rFonts w:cstheme="minorHAnsi"/>
          <w:i/>
          <w:iCs/>
          <w:color w:val="0000CC"/>
          <w:u w:val="single"/>
          <w:lang w:val="en-US"/>
        </w:rPr>
        <w:fldChar w:fldCharType="end"/>
      </w:r>
      <w:r w:rsidRPr="00AB5D8D">
        <w:rPr>
          <w:rFonts w:cstheme="minorHAnsi"/>
          <w:i/>
          <w:iCs/>
          <w:color w:val="70AD47" w:themeColor="accent6"/>
          <w:lang w:val="en-US"/>
        </w:rPr>
        <w:t>on extra info. on how long to run the gel</w:t>
      </w:r>
      <w:r w:rsidR="00663E65">
        <w:rPr>
          <w:rFonts w:cstheme="minorHAnsi"/>
          <w:i/>
          <w:iCs/>
          <w:color w:val="70AD47" w:themeColor="accent6"/>
          <w:lang w:val="en-US"/>
        </w:rPr>
        <w:t xml:space="preserve"> if you are using a different size than specified in this protocol</w:t>
      </w:r>
      <w:r w:rsidRPr="00AB5D8D">
        <w:rPr>
          <w:rFonts w:cstheme="minorHAnsi"/>
          <w:i/>
          <w:iCs/>
          <w:color w:val="70AD47" w:themeColor="accent6"/>
          <w:lang w:val="en-US"/>
        </w:rPr>
        <w:t>)</w:t>
      </w:r>
    </w:p>
    <w:p w14:paraId="7A39BA50" w14:textId="28BC1B10" w:rsidR="000000D2" w:rsidRDefault="007F1B03" w:rsidP="004F0972">
      <w:pPr>
        <w:pStyle w:val="ListParagraph"/>
        <w:numPr>
          <w:ilvl w:val="2"/>
          <w:numId w:val="1"/>
        </w:numPr>
        <w:rPr>
          <w:rFonts w:cstheme="minorHAnsi"/>
          <w:color w:val="000000" w:themeColor="text1"/>
          <w:lang w:val="en-US"/>
        </w:rPr>
      </w:pPr>
      <w:r>
        <w:rPr>
          <w:rFonts w:cstheme="minorHAnsi"/>
          <w:color w:val="000000" w:themeColor="text1"/>
          <w:lang w:val="en-US"/>
        </w:rPr>
        <w:t>A</w:t>
      </w:r>
      <w:r w:rsidR="004F0972" w:rsidRPr="00053DB1">
        <w:rPr>
          <w:rFonts w:cstheme="minorHAnsi"/>
          <w:color w:val="000000" w:themeColor="text1"/>
          <w:lang w:val="en-US"/>
        </w:rPr>
        <w:t xml:space="preserve">fter 40 minutes, remove the gel and place it into the Gel Doc EZ imager to obtain band results  </w:t>
      </w:r>
    </w:p>
    <w:p w14:paraId="1A480629" w14:textId="08BFD7EC" w:rsidR="005F7F41" w:rsidRDefault="005F7F41" w:rsidP="005F7F41">
      <w:pPr>
        <w:pStyle w:val="ListParagraph"/>
        <w:numPr>
          <w:ilvl w:val="3"/>
          <w:numId w:val="1"/>
        </w:numPr>
        <w:rPr>
          <w:rFonts w:cstheme="minorHAnsi"/>
          <w:color w:val="000000" w:themeColor="text1"/>
          <w:lang w:val="en-US"/>
        </w:rPr>
      </w:pPr>
      <w:r>
        <w:rPr>
          <w:rFonts w:cstheme="minorHAnsi"/>
          <w:color w:val="000000" w:themeColor="text1"/>
          <w:lang w:val="en-US"/>
        </w:rPr>
        <w:t xml:space="preserve">Pull the Gel Doc EZ imager open and place the gel on the </w:t>
      </w:r>
      <w:r w:rsidR="00C963BF">
        <w:rPr>
          <w:rFonts w:cstheme="minorHAnsi"/>
          <w:color w:val="000000" w:themeColor="text1"/>
          <w:lang w:val="en-US"/>
        </w:rPr>
        <w:t>purple</w:t>
      </w:r>
      <w:r>
        <w:rPr>
          <w:rFonts w:cstheme="minorHAnsi"/>
          <w:color w:val="000000" w:themeColor="text1"/>
          <w:lang w:val="en-US"/>
        </w:rPr>
        <w:t xml:space="preserve"> tray</w:t>
      </w:r>
      <w:r w:rsidR="007C0AC2">
        <w:rPr>
          <w:rFonts w:cstheme="minorHAnsi"/>
          <w:color w:val="000000" w:themeColor="text1"/>
          <w:lang w:val="en-US"/>
        </w:rPr>
        <w:t xml:space="preserve">. Then insert it into the machine. </w:t>
      </w:r>
    </w:p>
    <w:p w14:paraId="77E32E40" w14:textId="2E8A7284" w:rsidR="007C0AC2" w:rsidRDefault="007C0AC2" w:rsidP="007C0AC2">
      <w:pPr>
        <w:pStyle w:val="ListParagraph"/>
        <w:ind w:left="2880"/>
        <w:rPr>
          <w:rFonts w:cstheme="minorHAnsi"/>
          <w:color w:val="000000" w:themeColor="text1"/>
          <w:lang w:val="en-US"/>
        </w:rPr>
      </w:pPr>
      <w:r>
        <w:rPr>
          <w:noProof/>
        </w:rPr>
        <w:drawing>
          <wp:inline distT="0" distB="0" distL="0" distR="0" wp14:anchorId="707685C1" wp14:editId="3B70FB6C">
            <wp:extent cx="1773141" cy="2853647"/>
            <wp:effectExtent l="0" t="0" r="0" b="4445"/>
            <wp:docPr id="7" name="Picture 7" descr="Biorad Gel Doc EZ | Genomics Fac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orad Gel Doc EZ | Genomics Facility"/>
                    <pic:cNvPicPr>
                      <a:picLocks noChangeAspect="1" noChangeArrowheads="1"/>
                    </pic:cNvPicPr>
                  </pic:nvPicPr>
                  <pic:blipFill rotWithShape="1">
                    <a:blip r:embed="rId10">
                      <a:extLst>
                        <a:ext uri="{28A0092B-C50C-407E-A947-70E740481C1C}">
                          <a14:useLocalDpi xmlns:a14="http://schemas.microsoft.com/office/drawing/2010/main" val="0"/>
                        </a:ext>
                      </a:extLst>
                    </a:blip>
                    <a:srcRect l="13655" r="4029"/>
                    <a:stretch/>
                  </pic:blipFill>
                  <pic:spPr bwMode="auto">
                    <a:xfrm>
                      <a:off x="0" y="0"/>
                      <a:ext cx="1773562" cy="2854325"/>
                    </a:xfrm>
                    <a:prstGeom prst="rect">
                      <a:avLst/>
                    </a:prstGeom>
                    <a:noFill/>
                    <a:ln>
                      <a:noFill/>
                    </a:ln>
                    <a:extLst>
                      <a:ext uri="{53640926-AAD7-44D8-BBD7-CCE9431645EC}">
                        <a14:shadowObscured xmlns:a14="http://schemas.microsoft.com/office/drawing/2010/main"/>
                      </a:ext>
                    </a:extLst>
                  </pic:spPr>
                </pic:pic>
              </a:graphicData>
            </a:graphic>
          </wp:inline>
        </w:drawing>
      </w:r>
    </w:p>
    <w:p w14:paraId="582125D7" w14:textId="77777777" w:rsidR="005F7F41" w:rsidRDefault="005F7F41" w:rsidP="005F7F41">
      <w:pPr>
        <w:pStyle w:val="ListParagraph"/>
        <w:numPr>
          <w:ilvl w:val="2"/>
          <w:numId w:val="1"/>
        </w:numPr>
        <w:rPr>
          <w:rFonts w:cstheme="minorHAnsi"/>
          <w:color w:val="000000" w:themeColor="text1"/>
          <w:lang w:val="en-US"/>
        </w:rPr>
      </w:pPr>
      <w:r>
        <w:rPr>
          <w:rFonts w:cstheme="minorHAnsi"/>
          <w:color w:val="000000" w:themeColor="text1"/>
          <w:lang w:val="en-US"/>
        </w:rPr>
        <w:t>Click on Image Lab icon on the qPCR and Gel Imaging laptop</w:t>
      </w:r>
    </w:p>
    <w:p w14:paraId="0AB585DF" w14:textId="77777777" w:rsidR="005F7F41" w:rsidRDefault="005F7F41" w:rsidP="005F7F41">
      <w:pPr>
        <w:pStyle w:val="ListParagraph"/>
        <w:numPr>
          <w:ilvl w:val="3"/>
          <w:numId w:val="1"/>
        </w:numPr>
        <w:rPr>
          <w:rFonts w:cstheme="minorHAnsi"/>
          <w:color w:val="000000" w:themeColor="text1"/>
          <w:lang w:val="en-US"/>
        </w:rPr>
      </w:pPr>
      <w:r>
        <w:rPr>
          <w:rFonts w:cstheme="minorHAnsi"/>
          <w:color w:val="000000" w:themeColor="text1"/>
          <w:lang w:val="en-US"/>
        </w:rPr>
        <w:t>Click New protocol</w:t>
      </w:r>
    </w:p>
    <w:p w14:paraId="70DD6A8A" w14:textId="77777777" w:rsidR="005F7F41" w:rsidRDefault="005F7F41" w:rsidP="005F7F41">
      <w:pPr>
        <w:pStyle w:val="ListParagraph"/>
        <w:numPr>
          <w:ilvl w:val="3"/>
          <w:numId w:val="1"/>
        </w:numPr>
        <w:rPr>
          <w:rFonts w:cstheme="minorHAnsi"/>
          <w:color w:val="000000" w:themeColor="text1"/>
          <w:lang w:val="en-US"/>
        </w:rPr>
      </w:pPr>
      <w:r>
        <w:rPr>
          <w:rFonts w:cstheme="minorHAnsi"/>
          <w:color w:val="000000" w:themeColor="text1"/>
          <w:lang w:val="en-US"/>
        </w:rPr>
        <w:t>Under Application, hit ‘Select’ and hover over ‘Nucleic Acid Gels’, then select SYBR Safe</w:t>
      </w:r>
    </w:p>
    <w:p w14:paraId="794D289D" w14:textId="77777777" w:rsidR="005F7F41" w:rsidRDefault="005F7F41" w:rsidP="005F7F41">
      <w:pPr>
        <w:pStyle w:val="ListParagraph"/>
        <w:numPr>
          <w:ilvl w:val="3"/>
          <w:numId w:val="1"/>
        </w:numPr>
        <w:rPr>
          <w:rFonts w:cstheme="minorHAnsi"/>
          <w:color w:val="000000" w:themeColor="text1"/>
          <w:lang w:val="en-US"/>
        </w:rPr>
      </w:pPr>
      <w:r>
        <w:rPr>
          <w:rFonts w:cstheme="minorHAnsi"/>
          <w:color w:val="000000" w:themeColor="text1"/>
          <w:lang w:val="en-US"/>
        </w:rPr>
        <w:t xml:space="preserve">Uncheck the box that says ‘Highlight saturated pixels’ and then hit the green ‘Run Protocol’ button on the bottom left. </w:t>
      </w:r>
    </w:p>
    <w:p w14:paraId="201C123D" w14:textId="14675655" w:rsidR="005F7F41" w:rsidRDefault="005F7F41" w:rsidP="005F7F41">
      <w:pPr>
        <w:pStyle w:val="ListParagraph"/>
        <w:numPr>
          <w:ilvl w:val="3"/>
          <w:numId w:val="1"/>
        </w:numPr>
        <w:rPr>
          <w:rFonts w:cstheme="minorHAnsi"/>
          <w:color w:val="000000" w:themeColor="text1"/>
          <w:lang w:val="en-US"/>
        </w:rPr>
      </w:pPr>
      <w:r>
        <w:rPr>
          <w:rFonts w:cstheme="minorHAnsi"/>
          <w:color w:val="000000" w:themeColor="text1"/>
          <w:lang w:val="en-US"/>
        </w:rPr>
        <w:t>You should get an image produced of your bands</w:t>
      </w:r>
    </w:p>
    <w:p w14:paraId="176551DC" w14:textId="3B2C7249" w:rsidR="007537A5" w:rsidRDefault="005F7F41" w:rsidP="00E95115">
      <w:pPr>
        <w:pStyle w:val="ListParagraph"/>
        <w:numPr>
          <w:ilvl w:val="4"/>
          <w:numId w:val="1"/>
        </w:numPr>
        <w:rPr>
          <w:rFonts w:cstheme="minorHAnsi"/>
          <w:color w:val="000000" w:themeColor="text1"/>
          <w:lang w:val="en-US"/>
        </w:rPr>
      </w:pPr>
      <w:r>
        <w:rPr>
          <w:rFonts w:cstheme="minorHAnsi"/>
          <w:color w:val="000000" w:themeColor="text1"/>
          <w:lang w:val="en-US"/>
        </w:rPr>
        <w:t>Best results will be bright distinct bars</w:t>
      </w:r>
      <w:r w:rsidR="00AB5D8D">
        <w:rPr>
          <w:rFonts w:cstheme="minorHAnsi"/>
          <w:color w:val="000000" w:themeColor="text1"/>
          <w:lang w:val="en-US"/>
        </w:rPr>
        <w:t>. S</w:t>
      </w:r>
      <w:r>
        <w:rPr>
          <w:rFonts w:cstheme="minorHAnsi"/>
          <w:color w:val="000000" w:themeColor="text1"/>
          <w:lang w:val="en-US"/>
        </w:rPr>
        <w:t>tretched out or faint lines are not as good</w:t>
      </w:r>
    </w:p>
    <w:p w14:paraId="5E87DFFB" w14:textId="3B67C7B6" w:rsidR="00E95115" w:rsidRPr="007537A5" w:rsidRDefault="004F0972" w:rsidP="007537A5">
      <w:pPr>
        <w:pStyle w:val="ListParagraph"/>
        <w:ind w:left="3600"/>
        <w:rPr>
          <w:rFonts w:cstheme="minorHAnsi"/>
          <w:color w:val="000000" w:themeColor="text1"/>
          <w:lang w:val="en-US"/>
        </w:rPr>
      </w:pPr>
      <w:r>
        <w:rPr>
          <w:noProof/>
          <w:lang w:val="en-US"/>
        </w:rPr>
        <w:lastRenderedPageBreak/>
        <w:drawing>
          <wp:inline distT="0" distB="0" distL="0" distR="0" wp14:anchorId="79638A28" wp14:editId="10997CCA">
            <wp:extent cx="1921133" cy="1378239"/>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0540" cy="1384987"/>
                    </a:xfrm>
                    <a:prstGeom prst="rect">
                      <a:avLst/>
                    </a:prstGeom>
                    <a:noFill/>
                    <a:ln>
                      <a:noFill/>
                    </a:ln>
                  </pic:spPr>
                </pic:pic>
              </a:graphicData>
            </a:graphic>
          </wp:inline>
        </w:drawing>
      </w:r>
    </w:p>
    <w:p w14:paraId="09F0314D" w14:textId="1BAD49DD" w:rsidR="00E95115" w:rsidRDefault="00E95115" w:rsidP="00E95115">
      <w:pPr>
        <w:rPr>
          <w:rFonts w:cstheme="minorHAnsi"/>
          <w:lang w:val="en-US"/>
        </w:rPr>
      </w:pPr>
    </w:p>
    <w:p w14:paraId="329E634A" w14:textId="77777777" w:rsidR="00053DB1" w:rsidRPr="00D370AD" w:rsidRDefault="00053DB1" w:rsidP="00053DB1">
      <w:pPr>
        <w:pStyle w:val="ListParagraph"/>
        <w:numPr>
          <w:ilvl w:val="0"/>
          <w:numId w:val="1"/>
        </w:numPr>
        <w:rPr>
          <w:lang w:val="en-US"/>
        </w:rPr>
      </w:pPr>
      <w:r w:rsidRPr="00AB5D8D">
        <w:rPr>
          <w:b/>
          <w:bCs/>
          <w:lang w:val="en-US"/>
        </w:rPr>
        <w:t>Amplify the DNA</w:t>
      </w:r>
      <w:r>
        <w:rPr>
          <w:lang w:val="en-US"/>
        </w:rPr>
        <w:t xml:space="preserve"> – PCR</w:t>
      </w:r>
    </w:p>
    <w:p w14:paraId="0153E242" w14:textId="79FD4DEF" w:rsidR="00053DB1" w:rsidRDefault="00EC557B" w:rsidP="00053DB1">
      <w:pPr>
        <w:pStyle w:val="ListParagraph"/>
        <w:numPr>
          <w:ilvl w:val="1"/>
          <w:numId w:val="1"/>
        </w:numPr>
        <w:rPr>
          <w:lang w:val="en-US"/>
        </w:rPr>
      </w:pPr>
      <w:r>
        <w:rPr>
          <w:lang w:val="en-US"/>
        </w:rPr>
        <w:t xml:space="preserve">Materials needed: </w:t>
      </w:r>
    </w:p>
    <w:p w14:paraId="0A1B9F53" w14:textId="77777777" w:rsidR="00053DB1" w:rsidRDefault="00053DB1" w:rsidP="00053DB1">
      <w:pPr>
        <w:pStyle w:val="ListParagraph"/>
        <w:numPr>
          <w:ilvl w:val="2"/>
          <w:numId w:val="1"/>
        </w:numPr>
        <w:rPr>
          <w:lang w:val="en-US"/>
        </w:rPr>
      </w:pPr>
      <w:r>
        <w:rPr>
          <w:lang w:val="en-US"/>
        </w:rPr>
        <w:t>DNA</w:t>
      </w:r>
    </w:p>
    <w:p w14:paraId="60BBE01C" w14:textId="7760ADBD" w:rsidR="00053DB1" w:rsidRDefault="00053DB1" w:rsidP="00053DB1">
      <w:pPr>
        <w:pStyle w:val="ListParagraph"/>
        <w:numPr>
          <w:ilvl w:val="2"/>
          <w:numId w:val="1"/>
        </w:numPr>
        <w:rPr>
          <w:lang w:val="en-US"/>
        </w:rPr>
      </w:pPr>
      <w:r>
        <w:rPr>
          <w:lang w:val="en-US"/>
        </w:rPr>
        <w:t>Primers – bind to specific region that will start DNA strand at target sequence</w:t>
      </w:r>
      <w:r w:rsidR="000A10F9">
        <w:rPr>
          <w:lang w:val="en-US"/>
        </w:rPr>
        <w:t xml:space="preserve">. </w:t>
      </w:r>
      <w:r w:rsidR="00171397">
        <w:rPr>
          <w:lang w:val="en-US"/>
        </w:rPr>
        <w:t xml:space="preserve">Current primers can be found at the end at </w:t>
      </w:r>
      <w:r w:rsidR="009A5FFD" w:rsidRPr="00756F1D">
        <w:rPr>
          <w:color w:val="0000CC"/>
          <w:u w:val="single"/>
          <w:lang w:val="en-US"/>
        </w:rPr>
        <w:fldChar w:fldCharType="begin"/>
      </w:r>
      <w:r w:rsidR="009A5FFD" w:rsidRPr="00756F1D">
        <w:rPr>
          <w:color w:val="0000CC"/>
          <w:u w:val="single"/>
          <w:lang w:val="en-US"/>
        </w:rPr>
        <w:instrText xml:space="preserve"> REF Primers \h </w:instrText>
      </w:r>
      <w:r w:rsidR="00756F1D" w:rsidRPr="00756F1D">
        <w:rPr>
          <w:color w:val="0000CC"/>
          <w:u w:val="single"/>
          <w:lang w:val="en-US"/>
        </w:rPr>
        <w:instrText xml:space="preserve"> \* MERGEFORMAT </w:instrText>
      </w:r>
      <w:r w:rsidR="009A5FFD" w:rsidRPr="00756F1D">
        <w:rPr>
          <w:color w:val="0000CC"/>
          <w:u w:val="single"/>
          <w:lang w:val="en-US"/>
        </w:rPr>
      </w:r>
      <w:r w:rsidR="009A5FFD" w:rsidRPr="00756F1D">
        <w:rPr>
          <w:color w:val="0000CC"/>
          <w:u w:val="single"/>
          <w:lang w:val="en-US"/>
        </w:rPr>
        <w:fldChar w:fldCharType="separate"/>
      </w:r>
      <w:r w:rsidR="00171397" w:rsidRPr="00756F1D">
        <w:rPr>
          <w:rFonts w:cstheme="minorHAnsi"/>
          <w:color w:val="0000CC"/>
          <w:u w:val="single"/>
          <w:lang w:val="en-US"/>
        </w:rPr>
        <w:t xml:space="preserve">Extra Note (5): </w:t>
      </w:r>
      <w:r w:rsidR="009A5FFD" w:rsidRPr="00756F1D">
        <w:rPr>
          <w:color w:val="0000CC"/>
          <w:u w:val="single"/>
          <w:lang w:val="en-US"/>
        </w:rPr>
        <w:fldChar w:fldCharType="end"/>
      </w:r>
      <w:r w:rsidR="00756F1D">
        <w:rPr>
          <w:lang w:val="en-US"/>
        </w:rPr>
        <w:t>.</w:t>
      </w:r>
    </w:p>
    <w:p w14:paraId="229176EA" w14:textId="0BB510BB" w:rsidR="00053DB1" w:rsidRDefault="0019376A" w:rsidP="00053DB1">
      <w:pPr>
        <w:pStyle w:val="ListParagraph"/>
        <w:numPr>
          <w:ilvl w:val="3"/>
          <w:numId w:val="1"/>
        </w:numPr>
        <w:rPr>
          <w:lang w:val="en-US"/>
        </w:rPr>
      </w:pPr>
      <w:r>
        <w:rPr>
          <w:lang w:val="en-US"/>
        </w:rPr>
        <w:t>If the primers are new, c</w:t>
      </w:r>
      <w:r w:rsidR="00053DB1">
        <w:rPr>
          <w:lang w:val="en-US"/>
        </w:rPr>
        <w:t>entrifuge primers</w:t>
      </w:r>
      <w:r w:rsidR="00AB5D8D">
        <w:rPr>
          <w:lang w:val="en-US"/>
        </w:rPr>
        <w:t xml:space="preserve"> for 15 sec </w:t>
      </w:r>
    </w:p>
    <w:p w14:paraId="5A6CD748" w14:textId="77777777" w:rsidR="00AB5D8D" w:rsidRDefault="00053DB1" w:rsidP="00053DB1">
      <w:pPr>
        <w:pStyle w:val="ListParagraph"/>
        <w:numPr>
          <w:ilvl w:val="3"/>
          <w:numId w:val="1"/>
        </w:numPr>
        <w:rPr>
          <w:lang w:val="en-US"/>
        </w:rPr>
      </w:pPr>
      <w:r w:rsidRPr="00A75825">
        <w:rPr>
          <w:lang w:val="en-US"/>
        </w:rPr>
        <w:t>Dilute primers</w:t>
      </w:r>
      <w:r w:rsidR="00AB5D8D">
        <w:rPr>
          <w:lang w:val="en-US"/>
        </w:rPr>
        <w:t xml:space="preserve"> </w:t>
      </w:r>
    </w:p>
    <w:p w14:paraId="418BBDFC" w14:textId="71001799" w:rsidR="00053DB1" w:rsidRDefault="00AB5D8D" w:rsidP="00AB5D8D">
      <w:pPr>
        <w:pStyle w:val="ListParagraph"/>
        <w:numPr>
          <w:ilvl w:val="4"/>
          <w:numId w:val="1"/>
        </w:numPr>
        <w:rPr>
          <w:lang w:val="en-US"/>
        </w:rPr>
      </w:pPr>
      <w:r>
        <w:rPr>
          <w:lang w:val="en-US"/>
        </w:rPr>
        <w:t>(</w:t>
      </w:r>
      <w:proofErr w:type="gramStart"/>
      <w:r w:rsidR="00053DB1" w:rsidRPr="00A75825">
        <w:rPr>
          <w:lang w:val="en-US"/>
        </w:rPr>
        <w:t>move</w:t>
      </w:r>
      <w:proofErr w:type="gramEnd"/>
      <w:r w:rsidR="00053DB1" w:rsidRPr="00A75825">
        <w:rPr>
          <w:lang w:val="en-US"/>
        </w:rPr>
        <w:t xml:space="preserve"> decimal over </w:t>
      </w:r>
      <w:r w:rsidR="00053DB1">
        <w:rPr>
          <w:lang w:val="en-US"/>
        </w:rPr>
        <w:t>to the right</w:t>
      </w:r>
      <w:r>
        <w:rPr>
          <w:lang w:val="en-US"/>
        </w:rPr>
        <w:t xml:space="preserve">. For examples, for </w:t>
      </w:r>
      <w:r w:rsidR="00053DB1">
        <w:rPr>
          <w:lang w:val="en-US"/>
        </w:rPr>
        <w:t xml:space="preserve">18.8 nmol </w:t>
      </w:r>
      <w:r>
        <w:rPr>
          <w:lang w:val="en-US"/>
        </w:rPr>
        <w:t xml:space="preserve">you </w:t>
      </w:r>
      <w:r w:rsidR="00053DB1">
        <w:rPr>
          <w:lang w:val="en-US"/>
        </w:rPr>
        <w:t xml:space="preserve">add 188 </w:t>
      </w:r>
      <w:proofErr w:type="spellStart"/>
      <w:r w:rsidR="00053DB1">
        <w:rPr>
          <w:lang w:val="en-US"/>
        </w:rPr>
        <w:t>microL</w:t>
      </w:r>
      <w:proofErr w:type="spellEnd"/>
      <w:r w:rsidR="00053DB1">
        <w:rPr>
          <w:lang w:val="en-US"/>
        </w:rPr>
        <w:t xml:space="preserve"> of water</w:t>
      </w:r>
      <w:r>
        <w:rPr>
          <w:lang w:val="en-US"/>
        </w:rPr>
        <w:t>)</w:t>
      </w:r>
    </w:p>
    <w:p w14:paraId="781B6338" w14:textId="59B3B5B5" w:rsidR="00BD26BF" w:rsidRPr="00AB5D8D" w:rsidRDefault="00BD26BF" w:rsidP="00BD26BF">
      <w:pPr>
        <w:pStyle w:val="ListParagraph"/>
        <w:numPr>
          <w:ilvl w:val="2"/>
          <w:numId w:val="1"/>
        </w:numPr>
        <w:rPr>
          <w:lang w:val="en-US"/>
        </w:rPr>
      </w:pPr>
      <w:r>
        <w:rPr>
          <w:lang w:val="en-US"/>
        </w:rPr>
        <w:t xml:space="preserve">Master Mix  </w:t>
      </w:r>
      <w:r>
        <w:rPr>
          <w:lang w:val="en-US"/>
        </w:rPr>
        <w:softHyphen/>
      </w:r>
      <w:r>
        <w:rPr>
          <w:lang w:val="en-US"/>
        </w:rPr>
        <w:softHyphen/>
        <w:t xml:space="preserve">-- In </w:t>
      </w:r>
      <w:r w:rsidRPr="00AB5D8D">
        <w:rPr>
          <w:lang w:val="en-US"/>
        </w:rPr>
        <w:t xml:space="preserve">this lab we </w:t>
      </w:r>
      <w:r w:rsidR="007A3C5C" w:rsidRPr="00AB5D8D">
        <w:rPr>
          <w:lang w:val="en-US"/>
        </w:rPr>
        <w:t>use</w:t>
      </w:r>
      <w:r w:rsidRPr="00AB5D8D">
        <w:rPr>
          <w:lang w:val="en-US"/>
        </w:rPr>
        <w:t xml:space="preserve"> a master mix. The master mix contains 2mM standard concentration</w:t>
      </w:r>
      <w:r w:rsidR="0090048B" w:rsidRPr="00AB5D8D">
        <w:rPr>
          <w:lang w:val="en-US"/>
        </w:rPr>
        <w:t xml:space="preserve"> already prepared</w:t>
      </w:r>
      <w:r w:rsidRPr="00AB5D8D">
        <w:rPr>
          <w:lang w:val="en-US"/>
        </w:rPr>
        <w:t xml:space="preserve"> of buffe</w:t>
      </w:r>
      <w:r w:rsidR="007A3C5C" w:rsidRPr="00AB5D8D">
        <w:rPr>
          <w:lang w:val="en-US"/>
        </w:rPr>
        <w:t>r</w:t>
      </w:r>
      <w:r w:rsidRPr="00AB5D8D">
        <w:rPr>
          <w:lang w:val="en-US"/>
        </w:rPr>
        <w:t>, nucleotides,</w:t>
      </w:r>
      <w:r w:rsidR="007A3C5C" w:rsidRPr="00AB5D8D">
        <w:rPr>
          <w:lang w:val="en-US"/>
        </w:rPr>
        <w:t xml:space="preserve"> and</w:t>
      </w:r>
      <w:r w:rsidRPr="00AB5D8D">
        <w:rPr>
          <w:lang w:val="en-US"/>
        </w:rPr>
        <w:t xml:space="preserve"> primers</w:t>
      </w:r>
    </w:p>
    <w:p w14:paraId="29043142" w14:textId="77777777" w:rsidR="00053DB1" w:rsidRPr="00AB5D8D" w:rsidRDefault="00053DB1" w:rsidP="00BD26BF">
      <w:pPr>
        <w:pStyle w:val="ListParagraph"/>
        <w:numPr>
          <w:ilvl w:val="3"/>
          <w:numId w:val="1"/>
        </w:numPr>
        <w:rPr>
          <w:lang w:val="en-US"/>
        </w:rPr>
      </w:pPr>
      <w:r w:rsidRPr="00AB5D8D">
        <w:rPr>
          <w:lang w:val="en-US"/>
        </w:rPr>
        <w:t>Taq polymerase – enzyme that binds primers to DNA</w:t>
      </w:r>
    </w:p>
    <w:p w14:paraId="13AEE2D0" w14:textId="77777777" w:rsidR="00AB5D8D" w:rsidRDefault="00053DB1" w:rsidP="00AB5D8D">
      <w:pPr>
        <w:pStyle w:val="ListParagraph"/>
        <w:numPr>
          <w:ilvl w:val="3"/>
          <w:numId w:val="1"/>
        </w:numPr>
        <w:rPr>
          <w:lang w:val="en-US"/>
        </w:rPr>
      </w:pPr>
      <w:r w:rsidRPr="00AB5D8D">
        <w:rPr>
          <w:lang w:val="en-US"/>
        </w:rPr>
        <w:t xml:space="preserve">Buffer </w:t>
      </w:r>
    </w:p>
    <w:p w14:paraId="64455F75" w14:textId="77777777" w:rsidR="00AB5D8D" w:rsidRPr="00AB5D8D" w:rsidRDefault="00215AF8" w:rsidP="00AB5D8D">
      <w:pPr>
        <w:pStyle w:val="ListParagraph"/>
        <w:numPr>
          <w:ilvl w:val="4"/>
          <w:numId w:val="1"/>
        </w:numPr>
        <w:rPr>
          <w:rStyle w:val="Strong"/>
          <w:b w:val="0"/>
          <w:bCs w:val="0"/>
          <w:lang w:val="en-US"/>
        </w:rPr>
      </w:pPr>
      <w:r w:rsidRPr="00AB5D8D">
        <w:rPr>
          <w:rStyle w:val="Strong"/>
          <w:rFonts w:cstheme="minorHAnsi"/>
          <w:b w:val="0"/>
          <w:bCs w:val="0"/>
          <w:spacing w:val="5"/>
          <w:bdr w:val="none" w:sz="0" w:space="0" w:color="auto" w:frame="1"/>
          <w:shd w:val="clear" w:color="auto" w:fill="FFFFFF"/>
        </w:rPr>
        <w:t>MgCl</w:t>
      </w:r>
      <w:r w:rsidRPr="00AB5D8D">
        <w:rPr>
          <w:rStyle w:val="Strong"/>
          <w:rFonts w:cstheme="minorHAnsi"/>
          <w:spacing w:val="5"/>
          <w:bdr w:val="none" w:sz="0" w:space="0" w:color="auto" w:frame="1"/>
          <w:shd w:val="clear" w:color="auto" w:fill="FFFFFF"/>
          <w:vertAlign w:val="subscript"/>
        </w:rPr>
        <w:t>2</w:t>
      </w:r>
      <w:r w:rsidR="00973A47" w:rsidRPr="00AB5D8D">
        <w:rPr>
          <w:rStyle w:val="Strong"/>
          <w:rFonts w:cstheme="minorHAnsi"/>
          <w:b w:val="0"/>
          <w:bCs w:val="0"/>
          <w:spacing w:val="5"/>
          <w:bdr w:val="none" w:sz="0" w:space="0" w:color="auto" w:frame="1"/>
          <w:shd w:val="clear" w:color="auto" w:fill="FFFFFF"/>
        </w:rPr>
        <w:t xml:space="preserve"> </w:t>
      </w:r>
    </w:p>
    <w:p w14:paraId="7E97694D" w14:textId="5FA269F2" w:rsidR="00BD4CD2" w:rsidRPr="00DB1C52" w:rsidRDefault="00973A47" w:rsidP="00A525D2">
      <w:pPr>
        <w:pStyle w:val="ListParagraph"/>
        <w:numPr>
          <w:ilvl w:val="5"/>
          <w:numId w:val="1"/>
        </w:numPr>
        <w:rPr>
          <w:rStyle w:val="s2"/>
          <w:lang w:val="en-US"/>
        </w:rPr>
      </w:pPr>
      <w:r w:rsidRPr="00DB1C52">
        <w:rPr>
          <w:rStyle w:val="Strong"/>
          <w:rFonts w:cstheme="minorHAnsi"/>
          <w:b w:val="0"/>
          <w:bCs w:val="0"/>
          <w:i/>
          <w:iCs/>
          <w:color w:val="70AD47" w:themeColor="accent6"/>
          <w:spacing w:val="5"/>
          <w:bdr w:val="none" w:sz="0" w:space="0" w:color="auto" w:frame="1"/>
          <w:shd w:val="clear" w:color="auto" w:fill="FFFFFF"/>
          <w:lang w:val="en-US"/>
        </w:rPr>
        <w:t xml:space="preserve">(See </w:t>
      </w:r>
      <w:r w:rsidR="00A525D2">
        <w:rPr>
          <w:rStyle w:val="Strong"/>
          <w:rFonts w:cstheme="minorHAnsi"/>
          <w:b w:val="0"/>
          <w:bCs w:val="0"/>
          <w:i/>
          <w:iCs/>
          <w:color w:val="70AD47" w:themeColor="accent6"/>
          <w:spacing w:val="5"/>
          <w:bdr w:val="none" w:sz="0" w:space="0" w:color="auto" w:frame="1"/>
          <w:shd w:val="clear" w:color="auto" w:fill="FFFFFF"/>
          <w:lang w:val="en-US"/>
        </w:rPr>
        <w:fldChar w:fldCharType="begin"/>
      </w:r>
      <w:r w:rsidR="00A525D2">
        <w:rPr>
          <w:rStyle w:val="Strong"/>
          <w:rFonts w:cstheme="minorHAnsi"/>
          <w:b w:val="0"/>
          <w:bCs w:val="0"/>
          <w:i/>
          <w:iCs/>
          <w:color w:val="70AD47" w:themeColor="accent6"/>
          <w:spacing w:val="5"/>
          <w:bdr w:val="none" w:sz="0" w:space="0" w:color="auto" w:frame="1"/>
          <w:shd w:val="clear" w:color="auto" w:fill="FFFFFF"/>
          <w:lang w:val="en-US"/>
        </w:rPr>
        <w:instrText xml:space="preserve"> REF Extra_note_3 \h </w:instrText>
      </w:r>
      <w:r w:rsidR="00B235D2">
        <w:rPr>
          <w:rStyle w:val="Strong"/>
          <w:rFonts w:cstheme="minorHAnsi"/>
          <w:b w:val="0"/>
          <w:bCs w:val="0"/>
          <w:i/>
          <w:iCs/>
          <w:color w:val="70AD47" w:themeColor="accent6"/>
          <w:spacing w:val="5"/>
          <w:bdr w:val="none" w:sz="0" w:space="0" w:color="auto" w:frame="1"/>
          <w:shd w:val="clear" w:color="auto" w:fill="FFFFFF"/>
          <w:lang w:val="en-US"/>
        </w:rPr>
        <w:instrText xml:space="preserve"> \* MERGEFORMAT </w:instrText>
      </w:r>
      <w:r w:rsidR="00A525D2">
        <w:rPr>
          <w:rStyle w:val="Strong"/>
          <w:rFonts w:cstheme="minorHAnsi"/>
          <w:b w:val="0"/>
          <w:bCs w:val="0"/>
          <w:i/>
          <w:iCs/>
          <w:color w:val="70AD47" w:themeColor="accent6"/>
          <w:spacing w:val="5"/>
          <w:bdr w:val="none" w:sz="0" w:space="0" w:color="auto" w:frame="1"/>
          <w:shd w:val="clear" w:color="auto" w:fill="FFFFFF"/>
          <w:lang w:val="en-US"/>
        </w:rPr>
      </w:r>
      <w:r w:rsidR="00A525D2">
        <w:rPr>
          <w:rStyle w:val="Strong"/>
          <w:rFonts w:cstheme="minorHAnsi"/>
          <w:b w:val="0"/>
          <w:bCs w:val="0"/>
          <w:i/>
          <w:iCs/>
          <w:color w:val="70AD47" w:themeColor="accent6"/>
          <w:spacing w:val="5"/>
          <w:bdr w:val="none" w:sz="0" w:space="0" w:color="auto" w:frame="1"/>
          <w:shd w:val="clear" w:color="auto" w:fill="FFFFFF"/>
          <w:lang w:val="en-US"/>
        </w:rPr>
        <w:fldChar w:fldCharType="separate"/>
      </w:r>
      <w:r w:rsidR="00A525D2" w:rsidRPr="00B235D2">
        <w:rPr>
          <w:rFonts w:cstheme="minorHAnsi"/>
          <w:color w:val="0000CC"/>
          <w:u w:val="single"/>
          <w:lang w:val="en-US"/>
        </w:rPr>
        <w:t xml:space="preserve">Extra Note (3): </w:t>
      </w:r>
      <w:r w:rsidR="00A525D2" w:rsidRPr="00AB5D8D">
        <w:rPr>
          <w:rStyle w:val="Strong"/>
          <w:rFonts w:cstheme="minorHAnsi"/>
          <w:b w:val="0"/>
          <w:bCs w:val="0"/>
          <w:spacing w:val="5"/>
          <w:bdr w:val="none" w:sz="0" w:space="0" w:color="auto" w:frame="1"/>
          <w:shd w:val="clear" w:color="auto" w:fill="FFFFFF"/>
          <w:lang w:val="en-US"/>
        </w:rPr>
        <w:t xml:space="preserve"> </w:t>
      </w:r>
      <w:r w:rsidR="00A525D2">
        <w:rPr>
          <w:rStyle w:val="Strong"/>
          <w:rFonts w:cstheme="minorHAnsi"/>
          <w:b w:val="0"/>
          <w:bCs w:val="0"/>
          <w:i/>
          <w:iCs/>
          <w:color w:val="70AD47" w:themeColor="accent6"/>
          <w:spacing w:val="5"/>
          <w:bdr w:val="none" w:sz="0" w:space="0" w:color="auto" w:frame="1"/>
          <w:shd w:val="clear" w:color="auto" w:fill="FFFFFF"/>
          <w:lang w:val="en-US"/>
        </w:rPr>
        <w:fldChar w:fldCharType="end"/>
      </w:r>
      <w:r w:rsidR="00DB1C52" w:rsidRPr="00DB1C52">
        <w:rPr>
          <w:rStyle w:val="Strong"/>
          <w:rFonts w:cstheme="minorHAnsi"/>
          <w:b w:val="0"/>
          <w:bCs w:val="0"/>
          <w:i/>
          <w:iCs/>
          <w:color w:val="70AD47" w:themeColor="accent6"/>
          <w:spacing w:val="5"/>
          <w:bdr w:val="none" w:sz="0" w:space="0" w:color="auto" w:frame="1"/>
          <w:shd w:val="clear" w:color="auto" w:fill="FFFFFF"/>
          <w:lang w:val="en-US"/>
        </w:rPr>
        <w:t xml:space="preserve"> for more details on the importance</w:t>
      </w:r>
      <w:r w:rsidR="00A525D2">
        <w:rPr>
          <w:rStyle w:val="Strong"/>
          <w:rFonts w:cstheme="minorHAnsi"/>
          <w:b w:val="0"/>
          <w:bCs w:val="0"/>
          <w:i/>
          <w:iCs/>
          <w:color w:val="70AD47" w:themeColor="accent6"/>
          <w:spacing w:val="5"/>
          <w:bdr w:val="none" w:sz="0" w:space="0" w:color="auto" w:frame="1"/>
          <w:shd w:val="clear" w:color="auto" w:fill="FFFFFF"/>
          <w:lang w:val="en-US"/>
        </w:rPr>
        <w:t xml:space="preserve"> of  MgCl</w:t>
      </w:r>
      <w:r w:rsidR="00DB1C52" w:rsidRPr="00DB1C52">
        <w:rPr>
          <w:rStyle w:val="Strong"/>
          <w:rFonts w:cstheme="minorHAnsi"/>
          <w:b w:val="0"/>
          <w:bCs w:val="0"/>
          <w:i/>
          <w:iCs/>
          <w:color w:val="92D050"/>
          <w:spacing w:val="5"/>
          <w:bdr w:val="none" w:sz="0" w:space="0" w:color="auto" w:frame="1"/>
          <w:shd w:val="clear" w:color="auto" w:fill="FFFFFF"/>
          <w:vertAlign w:val="subscript"/>
          <w:lang w:val="en-US"/>
        </w:rPr>
        <w:t>2</w:t>
      </w:r>
      <w:r w:rsidRPr="00DB1C52">
        <w:rPr>
          <w:rStyle w:val="Strong"/>
          <w:rFonts w:cstheme="minorHAnsi"/>
          <w:b w:val="0"/>
          <w:bCs w:val="0"/>
          <w:i/>
          <w:iCs/>
          <w:color w:val="92D050"/>
          <w:spacing w:val="5"/>
          <w:bdr w:val="none" w:sz="0" w:space="0" w:color="auto" w:frame="1"/>
          <w:shd w:val="clear" w:color="auto" w:fill="FFFFFF"/>
          <w:lang w:val="en-US"/>
        </w:rPr>
        <w:t>)</w:t>
      </w:r>
    </w:p>
    <w:p w14:paraId="2B734270" w14:textId="1B8218D0" w:rsidR="00053DB1" w:rsidRPr="00DB1C52" w:rsidRDefault="00053DB1" w:rsidP="00BD26BF">
      <w:pPr>
        <w:pStyle w:val="ListParagraph"/>
        <w:numPr>
          <w:ilvl w:val="3"/>
          <w:numId w:val="1"/>
        </w:numPr>
        <w:rPr>
          <w:lang w:val="en-US"/>
        </w:rPr>
      </w:pPr>
      <w:r w:rsidRPr="00DB1C52">
        <w:rPr>
          <w:lang w:val="en-US"/>
        </w:rPr>
        <w:t>Free nucleotides</w:t>
      </w:r>
    </w:p>
    <w:p w14:paraId="217E0483" w14:textId="77777777" w:rsidR="00F11B25" w:rsidRPr="00AB5D8D" w:rsidRDefault="00E8417A" w:rsidP="00F11B25">
      <w:pPr>
        <w:pStyle w:val="ListParagraph"/>
        <w:numPr>
          <w:ilvl w:val="2"/>
          <w:numId w:val="1"/>
        </w:numPr>
        <w:rPr>
          <w:lang w:val="en-US"/>
        </w:rPr>
      </w:pPr>
      <w:r w:rsidRPr="00AB5D8D">
        <w:rPr>
          <w:lang w:val="en-US"/>
        </w:rPr>
        <w:t xml:space="preserve">Positive and negative control to run alongside your amplified DNA. </w:t>
      </w:r>
    </w:p>
    <w:p w14:paraId="056A1B97" w14:textId="77777777" w:rsidR="00F11B25" w:rsidRPr="00AB5D8D" w:rsidRDefault="00F11B25" w:rsidP="00F11B25">
      <w:pPr>
        <w:pStyle w:val="ListParagraph"/>
        <w:numPr>
          <w:ilvl w:val="3"/>
          <w:numId w:val="1"/>
        </w:numPr>
        <w:rPr>
          <w:rFonts w:cstheme="minorHAnsi"/>
          <w:lang w:val="en-US"/>
        </w:rPr>
      </w:pPr>
      <w:r w:rsidRPr="00AB5D8D">
        <w:rPr>
          <w:rFonts w:eastAsia="Times New Roman" w:cstheme="minorHAnsi"/>
          <w:lang w:val="en-US"/>
        </w:rPr>
        <w:t xml:space="preserve">Negative control: Later in this protocol, this is the tube that is labelled with an ‘X’. </w:t>
      </w:r>
    </w:p>
    <w:p w14:paraId="5609FB59" w14:textId="60C2371D" w:rsidR="00BB6DCD" w:rsidRPr="00AB5D8D" w:rsidRDefault="00AB5D8D" w:rsidP="00AB5D8D">
      <w:pPr>
        <w:pStyle w:val="ListParagraph"/>
        <w:numPr>
          <w:ilvl w:val="4"/>
          <w:numId w:val="1"/>
        </w:numPr>
        <w:rPr>
          <w:rFonts w:eastAsia="Times New Roman" w:cstheme="minorHAnsi"/>
          <w:lang w:val="en-US"/>
        </w:rPr>
      </w:pPr>
      <w:r w:rsidRPr="00AB5D8D">
        <w:rPr>
          <w:rFonts w:cstheme="minorHAnsi"/>
          <w:lang w:val="en-US"/>
        </w:rPr>
        <w:t xml:space="preserve">This will be a reaction tube with all the PCR ingredients, minus the DNA. </w:t>
      </w:r>
      <w:r w:rsidR="00F11B25" w:rsidRPr="00AB5D8D">
        <w:rPr>
          <w:rFonts w:eastAsia="Times New Roman" w:cstheme="minorHAnsi"/>
          <w:lang w:val="en-US"/>
        </w:rPr>
        <w:t xml:space="preserve">This tube </w:t>
      </w:r>
      <w:r w:rsidR="007819EA" w:rsidRPr="00AB5D8D">
        <w:rPr>
          <w:rFonts w:eastAsia="Times New Roman" w:cstheme="minorHAnsi"/>
          <w:lang w:val="en-US"/>
        </w:rPr>
        <w:t>shouldn’t</w:t>
      </w:r>
      <w:r w:rsidR="00F11B25" w:rsidRPr="00AB5D8D">
        <w:rPr>
          <w:rFonts w:eastAsia="Times New Roman" w:cstheme="minorHAnsi"/>
          <w:lang w:val="en-US"/>
        </w:rPr>
        <w:t xml:space="preserve"> produce a PCR product. If it does, it shows that one of your other ingredients was contaminated with DNA; this would mean that the results from your other tubes aren't reliable, because they might all be contaminated. This happens a lot in PCR.</w:t>
      </w:r>
    </w:p>
    <w:p w14:paraId="3C7E951B" w14:textId="77777777" w:rsidR="00AB5D8D" w:rsidRPr="00AB5D8D" w:rsidRDefault="00BB6DCD" w:rsidP="00BB6DCD">
      <w:pPr>
        <w:pStyle w:val="ListParagraph"/>
        <w:numPr>
          <w:ilvl w:val="3"/>
          <w:numId w:val="1"/>
        </w:numPr>
        <w:rPr>
          <w:rFonts w:cstheme="minorHAnsi"/>
          <w:lang w:val="en-US"/>
        </w:rPr>
      </w:pPr>
      <w:r w:rsidRPr="00AB5D8D">
        <w:rPr>
          <w:rFonts w:eastAsia="Times New Roman" w:cstheme="minorHAnsi"/>
          <w:lang w:val="en-US"/>
        </w:rPr>
        <w:t>Positive control:</w:t>
      </w:r>
    </w:p>
    <w:p w14:paraId="1DCE67A4" w14:textId="70BB95EC" w:rsidR="00BB6DCD" w:rsidRPr="00AB5D8D" w:rsidRDefault="00BB6DCD" w:rsidP="00AB5D8D">
      <w:pPr>
        <w:pStyle w:val="ListParagraph"/>
        <w:numPr>
          <w:ilvl w:val="4"/>
          <w:numId w:val="1"/>
        </w:numPr>
        <w:rPr>
          <w:rFonts w:cstheme="minorHAnsi"/>
          <w:lang w:val="en-US"/>
        </w:rPr>
      </w:pPr>
      <w:r w:rsidRPr="00AB5D8D">
        <w:rPr>
          <w:rFonts w:eastAsia="Times New Roman" w:cstheme="minorHAnsi"/>
          <w:lang w:val="en-US"/>
        </w:rPr>
        <w:t> A reaction tube with all the ingredients for PCR and a reliable DNA template that has been used successfully in the past</w:t>
      </w:r>
      <w:r w:rsidR="00AB5D8D" w:rsidRPr="00AB5D8D">
        <w:rPr>
          <w:rFonts w:eastAsia="Times New Roman" w:cstheme="minorHAnsi"/>
          <w:lang w:val="en-US"/>
        </w:rPr>
        <w:t xml:space="preserve"> (if possible)</w:t>
      </w:r>
      <w:r w:rsidRPr="00AB5D8D">
        <w:rPr>
          <w:rFonts w:eastAsia="Times New Roman" w:cstheme="minorHAnsi"/>
          <w:lang w:val="en-US"/>
        </w:rPr>
        <w:t xml:space="preserve">. This tube should produce a PCR product. This is important in case your other PCRs don't work. If positive control works and the experimental PCRs don't, it means that the problem is with the experimental templates. If none of the tubes, including the positive control, produces any PCR product, </w:t>
      </w:r>
      <w:r w:rsidRPr="00AB5D8D">
        <w:rPr>
          <w:rFonts w:eastAsia="Times New Roman" w:cstheme="minorHAnsi"/>
          <w:lang w:val="en-US"/>
        </w:rPr>
        <w:lastRenderedPageBreak/>
        <w:t>the problem is likely to be with the other ingredients or with the PCR machine.</w:t>
      </w:r>
    </w:p>
    <w:p w14:paraId="3D9A5EEA" w14:textId="584826FC" w:rsidR="00BB6DCD" w:rsidRPr="00AB5D8D" w:rsidRDefault="00BB6DCD" w:rsidP="00BB6DCD">
      <w:pPr>
        <w:pStyle w:val="ListParagraph"/>
        <w:numPr>
          <w:ilvl w:val="1"/>
          <w:numId w:val="1"/>
        </w:numPr>
        <w:rPr>
          <w:lang w:val="en-US"/>
        </w:rPr>
      </w:pPr>
      <w:r w:rsidRPr="00AB5D8D">
        <w:rPr>
          <w:lang w:val="en-US"/>
        </w:rPr>
        <w:t xml:space="preserve">Steps: </w:t>
      </w:r>
    </w:p>
    <w:p w14:paraId="6B2BA027" w14:textId="7B6AF382" w:rsidR="00B042D0" w:rsidRPr="00B042D0" w:rsidRDefault="00B042D0" w:rsidP="00BB6DCD">
      <w:pPr>
        <w:pStyle w:val="ListParagraph"/>
        <w:numPr>
          <w:ilvl w:val="2"/>
          <w:numId w:val="1"/>
        </w:numPr>
        <w:rPr>
          <w:rFonts w:cstheme="minorHAnsi"/>
          <w:color w:val="000000" w:themeColor="text1"/>
          <w:lang w:val="en-US"/>
        </w:rPr>
      </w:pPr>
      <w:r w:rsidRPr="00B1192D">
        <w:rPr>
          <w:rFonts w:cstheme="minorHAnsi"/>
          <w:color w:val="000000" w:themeColor="text1"/>
          <w:lang w:val="en-US"/>
        </w:rPr>
        <w:t xml:space="preserve">Thaw </w:t>
      </w:r>
      <w:r>
        <w:rPr>
          <w:rFonts w:cstheme="minorHAnsi"/>
          <w:color w:val="000000" w:themeColor="text1"/>
          <w:lang w:val="en-US"/>
        </w:rPr>
        <w:t xml:space="preserve">the </w:t>
      </w:r>
      <w:r w:rsidRPr="00B1192D">
        <w:rPr>
          <w:rFonts w:cstheme="minorHAnsi"/>
          <w:color w:val="000000" w:themeColor="text1"/>
          <w:lang w:val="en-US"/>
        </w:rPr>
        <w:t xml:space="preserve">water and primers to RT from the freezer, thaw the PCR master mix </w:t>
      </w:r>
      <w:r w:rsidR="009D0A9B">
        <w:rPr>
          <w:rFonts w:cstheme="minorHAnsi"/>
          <w:color w:val="000000" w:themeColor="text1"/>
          <w:lang w:val="en-US"/>
        </w:rPr>
        <w:t xml:space="preserve">in ice </w:t>
      </w:r>
      <w:r w:rsidRPr="00B1192D">
        <w:rPr>
          <w:rFonts w:cstheme="minorHAnsi"/>
          <w:color w:val="000000" w:themeColor="text1"/>
          <w:lang w:val="en-US"/>
        </w:rPr>
        <w:t xml:space="preserve">from </w:t>
      </w:r>
      <w:r w:rsidR="009D0A9B">
        <w:rPr>
          <w:rFonts w:cstheme="minorHAnsi"/>
          <w:color w:val="000000" w:themeColor="text1"/>
          <w:lang w:val="en-US"/>
        </w:rPr>
        <w:t xml:space="preserve">the </w:t>
      </w:r>
      <w:r w:rsidRPr="00B1192D">
        <w:rPr>
          <w:rFonts w:cstheme="minorHAnsi"/>
          <w:color w:val="000000" w:themeColor="text1"/>
          <w:lang w:val="en-US"/>
        </w:rPr>
        <w:t xml:space="preserve">freezer </w:t>
      </w:r>
    </w:p>
    <w:p w14:paraId="0FAF5119" w14:textId="1969CF90" w:rsidR="00E81D38" w:rsidRPr="005158FF" w:rsidRDefault="005158FF" w:rsidP="00BB6DCD">
      <w:pPr>
        <w:pStyle w:val="ListParagraph"/>
        <w:numPr>
          <w:ilvl w:val="2"/>
          <w:numId w:val="1"/>
        </w:numPr>
        <w:rPr>
          <w:lang w:val="en-US"/>
        </w:rPr>
      </w:pPr>
      <w:r w:rsidRPr="00EE528C">
        <w:rPr>
          <w:lang w:val="en-US"/>
        </w:rPr>
        <w:t>Fill in the tables for</w:t>
      </w:r>
      <w:r w:rsidR="008D3E6D" w:rsidRPr="00EE528C">
        <w:rPr>
          <w:lang w:val="en-US"/>
        </w:rPr>
        <w:t xml:space="preserve"> your PCR calculations</w:t>
      </w:r>
      <w:r w:rsidR="00D91FE1" w:rsidRPr="00EE528C">
        <w:rPr>
          <w:lang w:val="en-US"/>
        </w:rPr>
        <w:t>:</w:t>
      </w:r>
    </w:p>
    <w:p w14:paraId="53C6D2D2" w14:textId="64DBC2CE" w:rsidR="00E81D38" w:rsidRPr="00803AC1" w:rsidRDefault="00E81D38" w:rsidP="00E81D38">
      <w:pPr>
        <w:rPr>
          <w:lang w:val="en-US"/>
        </w:rPr>
      </w:pPr>
      <w:r w:rsidRPr="00927411">
        <w:rPr>
          <w:b/>
          <w:bCs/>
          <w:i/>
          <w:iCs/>
          <w:lang w:val="en-US"/>
        </w:rPr>
        <w:t>** Note</w:t>
      </w:r>
      <w:r w:rsidRPr="00927411">
        <w:rPr>
          <w:i/>
          <w:iCs/>
          <w:lang w:val="en-US"/>
        </w:rPr>
        <w:t xml:space="preserve">: Start with 1 </w:t>
      </w:r>
      <w:proofErr w:type="spellStart"/>
      <w:r w:rsidRPr="00927411">
        <w:rPr>
          <w:i/>
          <w:iCs/>
          <w:lang w:val="en-US"/>
        </w:rPr>
        <w:t>uL</w:t>
      </w:r>
      <w:proofErr w:type="spellEnd"/>
      <w:r w:rsidRPr="00927411">
        <w:rPr>
          <w:i/>
          <w:iCs/>
          <w:lang w:val="en-US"/>
        </w:rPr>
        <w:t xml:space="preserve"> of DNA 1 reaction volume </w:t>
      </w:r>
      <w:r w:rsidR="00CE6BDE">
        <w:rPr>
          <w:i/>
          <w:iCs/>
          <w:lang w:val="en-US"/>
        </w:rPr>
        <w:t>and 10uM of primer concentration</w:t>
      </w:r>
    </w:p>
    <w:tbl>
      <w:tblPr>
        <w:tblStyle w:val="GridTable4-Accent4"/>
        <w:tblW w:w="0" w:type="auto"/>
        <w:tblLook w:val="04A0" w:firstRow="1" w:lastRow="0" w:firstColumn="1" w:lastColumn="0" w:noHBand="0" w:noVBand="1"/>
      </w:tblPr>
      <w:tblGrid>
        <w:gridCol w:w="1870"/>
        <w:gridCol w:w="1870"/>
        <w:gridCol w:w="1870"/>
        <w:gridCol w:w="1870"/>
        <w:gridCol w:w="1870"/>
      </w:tblGrid>
      <w:tr w:rsidR="00E81D38" w:rsidRPr="003C00B8" w14:paraId="4D6672F4" w14:textId="77777777" w:rsidTr="006154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D92989C" w14:textId="77777777" w:rsidR="00E81D38" w:rsidRDefault="00E81D38" w:rsidP="00615464">
            <w:pPr>
              <w:rPr>
                <w:lang w:val="en-US"/>
              </w:rPr>
            </w:pPr>
            <w:r>
              <w:rPr>
                <w:lang w:val="en-US"/>
              </w:rPr>
              <w:t>Reagent</w:t>
            </w:r>
          </w:p>
        </w:tc>
        <w:tc>
          <w:tcPr>
            <w:tcW w:w="1870" w:type="dxa"/>
          </w:tcPr>
          <w:p w14:paraId="4BF555BD" w14:textId="58CFB86C" w:rsidR="00E81D38" w:rsidRDefault="00E81D38" w:rsidP="00615464">
            <w:pPr>
              <w:cnfStyle w:val="100000000000" w:firstRow="1" w:lastRow="0" w:firstColumn="0" w:lastColumn="0" w:oddVBand="0" w:evenVBand="0" w:oddHBand="0" w:evenHBand="0" w:firstRowFirstColumn="0" w:firstRowLastColumn="0" w:lastRowFirstColumn="0" w:lastRowLastColumn="0"/>
              <w:rPr>
                <w:lang w:val="en-US"/>
              </w:rPr>
            </w:pPr>
            <w:r>
              <w:rPr>
                <w:lang w:val="en-US"/>
              </w:rPr>
              <w:t>Initial Concentration</w:t>
            </w:r>
            <w:r w:rsidR="00816861">
              <w:rPr>
                <w:lang w:val="en-US"/>
              </w:rPr>
              <w:t xml:space="preserve"> </w:t>
            </w:r>
          </w:p>
        </w:tc>
        <w:tc>
          <w:tcPr>
            <w:tcW w:w="1870" w:type="dxa"/>
          </w:tcPr>
          <w:p w14:paraId="1DE70EED" w14:textId="77777777" w:rsidR="00E81D38" w:rsidRDefault="00E81D38" w:rsidP="00615464">
            <w:pPr>
              <w:cnfStyle w:val="100000000000" w:firstRow="1" w:lastRow="0" w:firstColumn="0" w:lastColumn="0" w:oddVBand="0" w:evenVBand="0" w:oddHBand="0" w:evenHBand="0" w:firstRowFirstColumn="0" w:firstRowLastColumn="0" w:lastRowFirstColumn="0" w:lastRowLastColumn="0"/>
              <w:rPr>
                <w:lang w:val="en-US"/>
              </w:rPr>
            </w:pPr>
            <w:r>
              <w:rPr>
                <w:lang w:val="en-US"/>
              </w:rPr>
              <w:t>Final Concentration</w:t>
            </w:r>
          </w:p>
        </w:tc>
        <w:tc>
          <w:tcPr>
            <w:tcW w:w="1870" w:type="dxa"/>
          </w:tcPr>
          <w:p w14:paraId="443456B7" w14:textId="77777777" w:rsidR="00E81D38" w:rsidRDefault="00E81D38" w:rsidP="00615464">
            <w:pPr>
              <w:cnfStyle w:val="100000000000" w:firstRow="1" w:lastRow="0" w:firstColumn="0" w:lastColumn="0" w:oddVBand="0" w:evenVBand="0" w:oddHBand="0" w:evenHBand="0" w:firstRowFirstColumn="0" w:firstRowLastColumn="0" w:lastRowFirstColumn="0" w:lastRowLastColumn="0"/>
              <w:rPr>
                <w:lang w:val="en-US"/>
              </w:rPr>
            </w:pPr>
            <w:r>
              <w:rPr>
                <w:lang w:val="en-US"/>
              </w:rPr>
              <w:t>1 reaction Volume</w:t>
            </w:r>
          </w:p>
        </w:tc>
        <w:tc>
          <w:tcPr>
            <w:tcW w:w="1870" w:type="dxa"/>
          </w:tcPr>
          <w:p w14:paraId="26EF824C" w14:textId="52F4705C" w:rsidR="00E81D38" w:rsidRPr="000E0AD6" w:rsidRDefault="005940FE" w:rsidP="00615464">
            <w:pPr>
              <w:cnfStyle w:val="100000000000" w:firstRow="1" w:lastRow="0" w:firstColumn="0" w:lastColumn="0" w:oddVBand="0" w:evenVBand="0" w:oddHBand="0" w:evenHBand="0" w:firstRowFirstColumn="0" w:firstRowLastColumn="0" w:lastRowFirstColumn="0" w:lastRowLastColumn="0"/>
              <w:rPr>
                <w:lang w:val="en-US"/>
              </w:rPr>
            </w:pPr>
            <w:r>
              <w:rPr>
                <w:lang w:val="en-US"/>
              </w:rPr>
              <w:t>Volume for (N+1 reactions</w:t>
            </w:r>
            <w:r w:rsidR="00AB4B42">
              <w:rPr>
                <w:lang w:val="en-US"/>
              </w:rPr>
              <w:t>)</w:t>
            </w:r>
          </w:p>
        </w:tc>
      </w:tr>
      <w:tr w:rsidR="00E81D38" w14:paraId="5910697C" w14:textId="77777777" w:rsidTr="00615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E54D035" w14:textId="77777777" w:rsidR="00E81D38" w:rsidRDefault="00E81D38" w:rsidP="00615464">
            <w:pPr>
              <w:rPr>
                <w:lang w:val="en-US"/>
              </w:rPr>
            </w:pPr>
            <w:r>
              <w:rPr>
                <w:lang w:val="en-US"/>
              </w:rPr>
              <w:t>Master Mix</w:t>
            </w:r>
          </w:p>
        </w:tc>
        <w:tc>
          <w:tcPr>
            <w:tcW w:w="1870" w:type="dxa"/>
          </w:tcPr>
          <w:p w14:paraId="46C46BBA" w14:textId="77777777" w:rsidR="00E81D38" w:rsidRDefault="00E81D38" w:rsidP="00615464">
            <w:pPr>
              <w:cnfStyle w:val="000000100000" w:firstRow="0" w:lastRow="0" w:firstColumn="0" w:lastColumn="0" w:oddVBand="0" w:evenVBand="0" w:oddHBand="1" w:evenHBand="0" w:firstRowFirstColumn="0" w:firstRowLastColumn="0" w:lastRowFirstColumn="0" w:lastRowLastColumn="0"/>
              <w:rPr>
                <w:lang w:val="en-US"/>
              </w:rPr>
            </w:pPr>
            <w:r>
              <w:rPr>
                <w:lang w:val="en-US"/>
              </w:rPr>
              <w:t>2X</w:t>
            </w:r>
          </w:p>
        </w:tc>
        <w:tc>
          <w:tcPr>
            <w:tcW w:w="1870" w:type="dxa"/>
          </w:tcPr>
          <w:p w14:paraId="78659CC1" w14:textId="77777777" w:rsidR="00E81D38" w:rsidRDefault="00E81D38" w:rsidP="00615464">
            <w:pPr>
              <w:cnfStyle w:val="000000100000" w:firstRow="0" w:lastRow="0" w:firstColumn="0" w:lastColumn="0" w:oddVBand="0" w:evenVBand="0" w:oddHBand="1" w:evenHBand="0" w:firstRowFirstColumn="0" w:firstRowLastColumn="0" w:lastRowFirstColumn="0" w:lastRowLastColumn="0"/>
              <w:rPr>
                <w:lang w:val="en-US"/>
              </w:rPr>
            </w:pPr>
            <w:r>
              <w:rPr>
                <w:lang w:val="en-US"/>
              </w:rPr>
              <w:t>1X</w:t>
            </w:r>
          </w:p>
        </w:tc>
        <w:tc>
          <w:tcPr>
            <w:tcW w:w="1870" w:type="dxa"/>
          </w:tcPr>
          <w:p w14:paraId="6D3B7E50" w14:textId="77777777" w:rsidR="00E81D38" w:rsidRPr="00BC736D" w:rsidRDefault="00E81D38" w:rsidP="00615464">
            <w:pPr>
              <w:cnfStyle w:val="000000100000" w:firstRow="0" w:lastRow="0" w:firstColumn="0" w:lastColumn="0" w:oddVBand="0" w:evenVBand="0" w:oddHBand="1" w:evenHBand="0" w:firstRowFirstColumn="0" w:firstRowLastColumn="0" w:lastRowFirstColumn="0" w:lastRowLastColumn="0"/>
              <w:rPr>
                <w:color w:val="5B9BD5" w:themeColor="accent5"/>
                <w:lang w:val="en-US"/>
              </w:rPr>
            </w:pPr>
            <w:r w:rsidRPr="00BC736D">
              <w:rPr>
                <w:color w:val="5B9BD5" w:themeColor="accent5"/>
                <w:lang w:val="en-US"/>
              </w:rPr>
              <w:t>6.25</w:t>
            </w:r>
            <w:r>
              <w:rPr>
                <w:color w:val="5B9BD5" w:themeColor="accent5"/>
                <w:lang w:val="en-US"/>
              </w:rPr>
              <w:t xml:space="preserve"> </w:t>
            </w:r>
            <w:proofErr w:type="spellStart"/>
            <w:r>
              <w:rPr>
                <w:color w:val="5B9BD5" w:themeColor="accent5"/>
                <w:lang w:val="en-US"/>
              </w:rPr>
              <w:t>uL</w:t>
            </w:r>
            <w:proofErr w:type="spellEnd"/>
            <w:r>
              <w:rPr>
                <w:color w:val="5B9BD5" w:themeColor="accent5"/>
                <w:lang w:val="en-US"/>
              </w:rPr>
              <w:t xml:space="preserve">  </w:t>
            </w:r>
          </w:p>
        </w:tc>
        <w:tc>
          <w:tcPr>
            <w:tcW w:w="1870" w:type="dxa"/>
          </w:tcPr>
          <w:p w14:paraId="1E69B9FA" w14:textId="6C2CD75D" w:rsidR="00E81D38" w:rsidRPr="00BC736D" w:rsidRDefault="00E81D38" w:rsidP="00615464">
            <w:pPr>
              <w:cnfStyle w:val="000000100000" w:firstRow="0" w:lastRow="0" w:firstColumn="0" w:lastColumn="0" w:oddVBand="0" w:evenVBand="0" w:oddHBand="1" w:evenHBand="0" w:firstRowFirstColumn="0" w:firstRowLastColumn="0" w:lastRowFirstColumn="0" w:lastRowLastColumn="0"/>
              <w:rPr>
                <w:color w:val="5B9BD5" w:themeColor="accent5"/>
                <w:lang w:val="en-US"/>
              </w:rPr>
            </w:pPr>
            <w:r w:rsidRPr="00BC736D">
              <w:rPr>
                <w:color w:val="5B9BD5" w:themeColor="accent5"/>
                <w:lang w:val="en-US"/>
              </w:rPr>
              <w:t>81.25</w:t>
            </w:r>
            <w:r w:rsidR="00CF2580">
              <w:rPr>
                <w:color w:val="5B9BD5" w:themeColor="accent5"/>
                <w:lang w:val="en-US"/>
              </w:rPr>
              <w:t xml:space="preserve"> </w:t>
            </w:r>
            <w:proofErr w:type="spellStart"/>
            <w:r w:rsidR="000C0629" w:rsidRPr="00BC736D">
              <w:rPr>
                <w:color w:val="5B9BD5" w:themeColor="accent5"/>
                <w:lang w:val="en-US"/>
              </w:rPr>
              <w:t>uL</w:t>
            </w:r>
            <w:proofErr w:type="spellEnd"/>
          </w:p>
        </w:tc>
      </w:tr>
      <w:tr w:rsidR="00E81D38" w14:paraId="215C2BAD" w14:textId="77777777" w:rsidTr="00615464">
        <w:tc>
          <w:tcPr>
            <w:cnfStyle w:val="001000000000" w:firstRow="0" w:lastRow="0" w:firstColumn="1" w:lastColumn="0" w:oddVBand="0" w:evenVBand="0" w:oddHBand="0" w:evenHBand="0" w:firstRowFirstColumn="0" w:firstRowLastColumn="0" w:lastRowFirstColumn="0" w:lastRowLastColumn="0"/>
            <w:tcW w:w="1870" w:type="dxa"/>
          </w:tcPr>
          <w:p w14:paraId="65ABA6B1" w14:textId="77777777" w:rsidR="00E81D38" w:rsidRDefault="00E81D38" w:rsidP="00615464">
            <w:pPr>
              <w:rPr>
                <w:lang w:val="en-US"/>
              </w:rPr>
            </w:pPr>
            <w:r>
              <w:rPr>
                <w:lang w:val="en-US"/>
              </w:rPr>
              <w:t>Primer F</w:t>
            </w:r>
          </w:p>
        </w:tc>
        <w:tc>
          <w:tcPr>
            <w:tcW w:w="1870" w:type="dxa"/>
          </w:tcPr>
          <w:p w14:paraId="0526BCAE" w14:textId="77777777" w:rsidR="00E81D38" w:rsidRPr="001040A9" w:rsidRDefault="00E81D38" w:rsidP="00615464">
            <w:pPr>
              <w:cnfStyle w:val="000000000000" w:firstRow="0" w:lastRow="0" w:firstColumn="0" w:lastColumn="0" w:oddVBand="0" w:evenVBand="0" w:oddHBand="0" w:evenHBand="0" w:firstRowFirstColumn="0" w:firstRowLastColumn="0" w:lastRowFirstColumn="0" w:lastRowLastColumn="0"/>
              <w:rPr>
                <w:color w:val="5B9BD5" w:themeColor="accent5"/>
                <w:lang w:val="en-US"/>
              </w:rPr>
            </w:pPr>
            <w:r w:rsidRPr="001040A9">
              <w:rPr>
                <w:color w:val="5B9BD5" w:themeColor="accent5"/>
                <w:lang w:val="en-US"/>
              </w:rPr>
              <w:t xml:space="preserve">10 </w:t>
            </w:r>
            <w:proofErr w:type="spellStart"/>
            <w:proofErr w:type="gramStart"/>
            <w:r w:rsidRPr="001040A9">
              <w:rPr>
                <w:color w:val="5B9BD5" w:themeColor="accent5"/>
                <w:lang w:val="en-US"/>
              </w:rPr>
              <w:t>uM</w:t>
            </w:r>
            <w:proofErr w:type="spellEnd"/>
            <w:proofErr w:type="gramEnd"/>
          </w:p>
        </w:tc>
        <w:tc>
          <w:tcPr>
            <w:tcW w:w="1870" w:type="dxa"/>
          </w:tcPr>
          <w:p w14:paraId="3A2113A9" w14:textId="77777777" w:rsidR="00E81D38" w:rsidRPr="001040A9" w:rsidRDefault="00E81D38" w:rsidP="00615464">
            <w:pPr>
              <w:cnfStyle w:val="000000000000" w:firstRow="0" w:lastRow="0" w:firstColumn="0" w:lastColumn="0" w:oddVBand="0" w:evenVBand="0" w:oddHBand="0" w:evenHBand="0" w:firstRowFirstColumn="0" w:firstRowLastColumn="0" w:lastRowFirstColumn="0" w:lastRowLastColumn="0"/>
              <w:rPr>
                <w:color w:val="5B9BD5" w:themeColor="accent5"/>
                <w:lang w:val="en-US"/>
              </w:rPr>
            </w:pPr>
            <w:r w:rsidRPr="001040A9">
              <w:rPr>
                <w:color w:val="5B9BD5" w:themeColor="accent5"/>
                <w:lang w:val="en-US"/>
              </w:rPr>
              <w:t xml:space="preserve">0.4 </w:t>
            </w:r>
            <w:proofErr w:type="spellStart"/>
            <w:r w:rsidRPr="001040A9">
              <w:rPr>
                <w:color w:val="5B9BD5" w:themeColor="accent5"/>
                <w:lang w:val="en-US"/>
              </w:rPr>
              <w:t>uM</w:t>
            </w:r>
            <w:proofErr w:type="spellEnd"/>
          </w:p>
        </w:tc>
        <w:tc>
          <w:tcPr>
            <w:tcW w:w="1870" w:type="dxa"/>
          </w:tcPr>
          <w:p w14:paraId="21FC19EE" w14:textId="77777777" w:rsidR="00E81D38" w:rsidRPr="00BC736D" w:rsidRDefault="00E81D38" w:rsidP="00615464">
            <w:pPr>
              <w:cnfStyle w:val="000000000000" w:firstRow="0" w:lastRow="0" w:firstColumn="0" w:lastColumn="0" w:oddVBand="0" w:evenVBand="0" w:oddHBand="0" w:evenHBand="0" w:firstRowFirstColumn="0" w:firstRowLastColumn="0" w:lastRowFirstColumn="0" w:lastRowLastColumn="0"/>
              <w:rPr>
                <w:color w:val="5B9BD5" w:themeColor="accent5"/>
                <w:lang w:val="en-US"/>
              </w:rPr>
            </w:pPr>
            <w:r w:rsidRPr="00BC736D">
              <w:rPr>
                <w:color w:val="5B9BD5" w:themeColor="accent5"/>
                <w:lang w:val="en-US"/>
              </w:rPr>
              <w:t xml:space="preserve">0.5 </w:t>
            </w:r>
            <w:proofErr w:type="spellStart"/>
            <w:r w:rsidRPr="00BC736D">
              <w:rPr>
                <w:color w:val="5B9BD5" w:themeColor="accent5"/>
                <w:lang w:val="en-US"/>
              </w:rPr>
              <w:t>uL</w:t>
            </w:r>
            <w:proofErr w:type="spellEnd"/>
          </w:p>
        </w:tc>
        <w:tc>
          <w:tcPr>
            <w:tcW w:w="1870" w:type="dxa"/>
          </w:tcPr>
          <w:p w14:paraId="5F7B89A3" w14:textId="7AF6AF63" w:rsidR="00E81D38" w:rsidRPr="00BC736D" w:rsidRDefault="00E81D38" w:rsidP="00615464">
            <w:pPr>
              <w:cnfStyle w:val="000000000000" w:firstRow="0" w:lastRow="0" w:firstColumn="0" w:lastColumn="0" w:oddVBand="0" w:evenVBand="0" w:oddHBand="0" w:evenHBand="0" w:firstRowFirstColumn="0" w:firstRowLastColumn="0" w:lastRowFirstColumn="0" w:lastRowLastColumn="0"/>
              <w:rPr>
                <w:color w:val="5B9BD5" w:themeColor="accent5"/>
                <w:lang w:val="en-US"/>
              </w:rPr>
            </w:pPr>
            <w:r w:rsidRPr="00BC736D">
              <w:rPr>
                <w:color w:val="5B9BD5" w:themeColor="accent5"/>
                <w:lang w:val="en-US"/>
              </w:rPr>
              <w:t>6.5</w:t>
            </w:r>
            <w:r w:rsidR="000C0629">
              <w:rPr>
                <w:color w:val="5B9BD5" w:themeColor="accent5"/>
                <w:lang w:val="en-US"/>
              </w:rPr>
              <w:t xml:space="preserve"> </w:t>
            </w:r>
            <w:proofErr w:type="spellStart"/>
            <w:r w:rsidR="000C0629" w:rsidRPr="00BC736D">
              <w:rPr>
                <w:color w:val="5B9BD5" w:themeColor="accent5"/>
                <w:lang w:val="en-US"/>
              </w:rPr>
              <w:t>uL</w:t>
            </w:r>
            <w:proofErr w:type="spellEnd"/>
          </w:p>
        </w:tc>
      </w:tr>
      <w:tr w:rsidR="00E81D38" w14:paraId="071936AB" w14:textId="77777777" w:rsidTr="00615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804502E" w14:textId="77777777" w:rsidR="00E81D38" w:rsidRDefault="00E81D38" w:rsidP="00615464">
            <w:pPr>
              <w:rPr>
                <w:lang w:val="en-US"/>
              </w:rPr>
            </w:pPr>
            <w:r>
              <w:rPr>
                <w:lang w:val="en-US"/>
              </w:rPr>
              <w:t>Primer R</w:t>
            </w:r>
          </w:p>
        </w:tc>
        <w:tc>
          <w:tcPr>
            <w:tcW w:w="1870" w:type="dxa"/>
          </w:tcPr>
          <w:p w14:paraId="0884E7BB" w14:textId="77777777" w:rsidR="00E81D38" w:rsidRPr="001040A9" w:rsidRDefault="00E81D38" w:rsidP="00615464">
            <w:pPr>
              <w:cnfStyle w:val="000000100000" w:firstRow="0" w:lastRow="0" w:firstColumn="0" w:lastColumn="0" w:oddVBand="0" w:evenVBand="0" w:oddHBand="1" w:evenHBand="0" w:firstRowFirstColumn="0" w:firstRowLastColumn="0" w:lastRowFirstColumn="0" w:lastRowLastColumn="0"/>
              <w:rPr>
                <w:color w:val="5B9BD5" w:themeColor="accent5"/>
                <w:lang w:val="en-US"/>
              </w:rPr>
            </w:pPr>
            <w:r w:rsidRPr="001040A9">
              <w:rPr>
                <w:color w:val="5B9BD5" w:themeColor="accent5"/>
                <w:lang w:val="en-US"/>
              </w:rPr>
              <w:t xml:space="preserve">10 </w:t>
            </w:r>
            <w:proofErr w:type="spellStart"/>
            <w:proofErr w:type="gramStart"/>
            <w:r w:rsidRPr="001040A9">
              <w:rPr>
                <w:color w:val="5B9BD5" w:themeColor="accent5"/>
                <w:lang w:val="en-US"/>
              </w:rPr>
              <w:t>uM</w:t>
            </w:r>
            <w:proofErr w:type="spellEnd"/>
            <w:proofErr w:type="gramEnd"/>
          </w:p>
        </w:tc>
        <w:tc>
          <w:tcPr>
            <w:tcW w:w="1870" w:type="dxa"/>
          </w:tcPr>
          <w:p w14:paraId="6DBA9D70" w14:textId="77777777" w:rsidR="00E81D38" w:rsidRPr="001040A9" w:rsidRDefault="00E81D38" w:rsidP="00615464">
            <w:pPr>
              <w:cnfStyle w:val="000000100000" w:firstRow="0" w:lastRow="0" w:firstColumn="0" w:lastColumn="0" w:oddVBand="0" w:evenVBand="0" w:oddHBand="1" w:evenHBand="0" w:firstRowFirstColumn="0" w:firstRowLastColumn="0" w:lastRowFirstColumn="0" w:lastRowLastColumn="0"/>
              <w:rPr>
                <w:color w:val="5B9BD5" w:themeColor="accent5"/>
                <w:lang w:val="en-US"/>
              </w:rPr>
            </w:pPr>
            <w:r w:rsidRPr="001040A9">
              <w:rPr>
                <w:color w:val="5B9BD5" w:themeColor="accent5"/>
                <w:lang w:val="en-US"/>
              </w:rPr>
              <w:t xml:space="preserve">0.4 </w:t>
            </w:r>
            <w:proofErr w:type="spellStart"/>
            <w:r w:rsidRPr="001040A9">
              <w:rPr>
                <w:color w:val="5B9BD5" w:themeColor="accent5"/>
                <w:lang w:val="en-US"/>
              </w:rPr>
              <w:t>uM</w:t>
            </w:r>
            <w:proofErr w:type="spellEnd"/>
          </w:p>
        </w:tc>
        <w:tc>
          <w:tcPr>
            <w:tcW w:w="1870" w:type="dxa"/>
          </w:tcPr>
          <w:p w14:paraId="2B36CDD8" w14:textId="7095C4CA" w:rsidR="00E81D38" w:rsidRPr="00BC736D" w:rsidRDefault="00E81D38" w:rsidP="00615464">
            <w:pPr>
              <w:cnfStyle w:val="000000100000" w:firstRow="0" w:lastRow="0" w:firstColumn="0" w:lastColumn="0" w:oddVBand="0" w:evenVBand="0" w:oddHBand="1" w:evenHBand="0" w:firstRowFirstColumn="0" w:firstRowLastColumn="0" w:lastRowFirstColumn="0" w:lastRowLastColumn="0"/>
              <w:rPr>
                <w:color w:val="5B9BD5" w:themeColor="accent5"/>
                <w:lang w:val="en-US"/>
              </w:rPr>
            </w:pPr>
            <w:r w:rsidRPr="00BC736D">
              <w:rPr>
                <w:color w:val="5B9BD5" w:themeColor="accent5"/>
                <w:lang w:val="en-US"/>
              </w:rPr>
              <w:t xml:space="preserve">0.5 </w:t>
            </w:r>
            <w:proofErr w:type="spellStart"/>
            <w:r w:rsidRPr="00BC736D">
              <w:rPr>
                <w:color w:val="5B9BD5" w:themeColor="accent5"/>
                <w:lang w:val="en-US"/>
              </w:rPr>
              <w:t>uL</w:t>
            </w:r>
            <w:proofErr w:type="spellEnd"/>
            <w:r w:rsidR="00C232FD">
              <w:rPr>
                <w:color w:val="5B9BD5" w:themeColor="accent5"/>
                <w:lang w:val="en-US"/>
              </w:rPr>
              <w:t xml:space="preserve"> </w:t>
            </w:r>
          </w:p>
        </w:tc>
        <w:tc>
          <w:tcPr>
            <w:tcW w:w="1870" w:type="dxa"/>
          </w:tcPr>
          <w:p w14:paraId="7083B08E" w14:textId="76958712" w:rsidR="00E81D38" w:rsidRPr="00BC736D" w:rsidRDefault="00E81D38" w:rsidP="00615464">
            <w:pPr>
              <w:cnfStyle w:val="000000100000" w:firstRow="0" w:lastRow="0" w:firstColumn="0" w:lastColumn="0" w:oddVBand="0" w:evenVBand="0" w:oddHBand="1" w:evenHBand="0" w:firstRowFirstColumn="0" w:firstRowLastColumn="0" w:lastRowFirstColumn="0" w:lastRowLastColumn="0"/>
              <w:rPr>
                <w:color w:val="5B9BD5" w:themeColor="accent5"/>
                <w:lang w:val="en-US"/>
              </w:rPr>
            </w:pPr>
            <w:r w:rsidRPr="00BC736D">
              <w:rPr>
                <w:color w:val="5B9BD5" w:themeColor="accent5"/>
                <w:lang w:val="en-US"/>
              </w:rPr>
              <w:t>6.5</w:t>
            </w:r>
            <w:r w:rsidR="000C0629">
              <w:rPr>
                <w:color w:val="5B9BD5" w:themeColor="accent5"/>
                <w:lang w:val="en-US"/>
              </w:rPr>
              <w:t xml:space="preserve"> </w:t>
            </w:r>
            <w:proofErr w:type="spellStart"/>
            <w:r w:rsidR="000C0629" w:rsidRPr="00BC736D">
              <w:rPr>
                <w:color w:val="5B9BD5" w:themeColor="accent5"/>
                <w:lang w:val="en-US"/>
              </w:rPr>
              <w:t>uL</w:t>
            </w:r>
            <w:proofErr w:type="spellEnd"/>
          </w:p>
        </w:tc>
      </w:tr>
      <w:tr w:rsidR="00E81D38" w14:paraId="1EF6B8E1" w14:textId="77777777" w:rsidTr="00615464">
        <w:tc>
          <w:tcPr>
            <w:cnfStyle w:val="001000000000" w:firstRow="0" w:lastRow="0" w:firstColumn="1" w:lastColumn="0" w:oddVBand="0" w:evenVBand="0" w:oddHBand="0" w:evenHBand="0" w:firstRowFirstColumn="0" w:firstRowLastColumn="0" w:lastRowFirstColumn="0" w:lastRowLastColumn="0"/>
            <w:tcW w:w="1870" w:type="dxa"/>
          </w:tcPr>
          <w:p w14:paraId="6D52F3FE" w14:textId="77777777" w:rsidR="00E81D38" w:rsidRPr="004B63BE" w:rsidRDefault="00E81D38" w:rsidP="00615464">
            <w:pPr>
              <w:rPr>
                <w:b w:val="0"/>
                <w:bCs w:val="0"/>
                <w:lang w:val="en-US"/>
              </w:rPr>
            </w:pPr>
            <w:r>
              <w:rPr>
                <w:lang w:val="en-US"/>
              </w:rPr>
              <w:t>H20</w:t>
            </w:r>
          </w:p>
        </w:tc>
        <w:tc>
          <w:tcPr>
            <w:tcW w:w="1870" w:type="dxa"/>
          </w:tcPr>
          <w:p w14:paraId="2267481E" w14:textId="3045D591" w:rsidR="00E81D38" w:rsidRDefault="00816861" w:rsidP="008168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870" w:type="dxa"/>
          </w:tcPr>
          <w:p w14:paraId="6F466FA7" w14:textId="4BE666F7" w:rsidR="00E81D38" w:rsidRDefault="00C373B9" w:rsidP="00C373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870" w:type="dxa"/>
          </w:tcPr>
          <w:p w14:paraId="7C3641D1" w14:textId="77777777" w:rsidR="00E81D38" w:rsidRPr="00BC736D" w:rsidRDefault="00E81D38" w:rsidP="00615464">
            <w:pPr>
              <w:cnfStyle w:val="000000000000" w:firstRow="0" w:lastRow="0" w:firstColumn="0" w:lastColumn="0" w:oddVBand="0" w:evenVBand="0" w:oddHBand="0" w:evenHBand="0" w:firstRowFirstColumn="0" w:firstRowLastColumn="0" w:lastRowFirstColumn="0" w:lastRowLastColumn="0"/>
              <w:rPr>
                <w:color w:val="5B9BD5" w:themeColor="accent5"/>
                <w:lang w:val="en-US"/>
              </w:rPr>
            </w:pPr>
            <w:r w:rsidRPr="00BC736D">
              <w:rPr>
                <w:color w:val="5B9BD5" w:themeColor="accent5"/>
                <w:lang w:val="en-US"/>
              </w:rPr>
              <w:t xml:space="preserve">4.25 </w:t>
            </w:r>
            <w:proofErr w:type="spellStart"/>
            <w:r w:rsidRPr="00BC736D">
              <w:rPr>
                <w:color w:val="5B9BD5" w:themeColor="accent5"/>
                <w:lang w:val="en-US"/>
              </w:rPr>
              <w:t>uL</w:t>
            </w:r>
            <w:proofErr w:type="spellEnd"/>
          </w:p>
        </w:tc>
        <w:tc>
          <w:tcPr>
            <w:tcW w:w="1870" w:type="dxa"/>
          </w:tcPr>
          <w:p w14:paraId="4887DB59" w14:textId="77777777" w:rsidR="00E81D38" w:rsidRPr="00BC736D" w:rsidRDefault="00E81D38" w:rsidP="00615464">
            <w:pPr>
              <w:cnfStyle w:val="000000000000" w:firstRow="0" w:lastRow="0" w:firstColumn="0" w:lastColumn="0" w:oddVBand="0" w:evenVBand="0" w:oddHBand="0" w:evenHBand="0" w:firstRowFirstColumn="0" w:firstRowLastColumn="0" w:lastRowFirstColumn="0" w:lastRowLastColumn="0"/>
              <w:rPr>
                <w:color w:val="5B9BD5" w:themeColor="accent5"/>
                <w:lang w:val="en-US"/>
              </w:rPr>
            </w:pPr>
            <w:r w:rsidRPr="00BC736D">
              <w:rPr>
                <w:color w:val="5B9BD5" w:themeColor="accent5"/>
                <w:lang w:val="en-US"/>
              </w:rPr>
              <w:t xml:space="preserve">55.25 </w:t>
            </w:r>
            <w:proofErr w:type="spellStart"/>
            <w:r w:rsidRPr="00BC736D">
              <w:rPr>
                <w:color w:val="5B9BD5" w:themeColor="accent5"/>
                <w:lang w:val="en-US"/>
              </w:rPr>
              <w:t>uL</w:t>
            </w:r>
            <w:proofErr w:type="spellEnd"/>
          </w:p>
        </w:tc>
      </w:tr>
      <w:tr w:rsidR="00E81D38" w14:paraId="2F98B6C6" w14:textId="77777777" w:rsidTr="00615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A1F5784" w14:textId="77777777" w:rsidR="00E81D38" w:rsidRDefault="00E81D38" w:rsidP="00615464">
            <w:pPr>
              <w:rPr>
                <w:lang w:val="en-US"/>
              </w:rPr>
            </w:pPr>
            <w:r>
              <w:rPr>
                <w:lang w:val="en-US"/>
              </w:rPr>
              <w:t>DNA</w:t>
            </w:r>
          </w:p>
        </w:tc>
        <w:tc>
          <w:tcPr>
            <w:tcW w:w="1870" w:type="dxa"/>
          </w:tcPr>
          <w:p w14:paraId="1F6D639B" w14:textId="77777777" w:rsidR="00E81D38" w:rsidRDefault="00E81D38" w:rsidP="0061546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870" w:type="dxa"/>
          </w:tcPr>
          <w:p w14:paraId="42930681" w14:textId="77777777" w:rsidR="00E81D38" w:rsidRDefault="00E81D38" w:rsidP="0061546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w:t>
            </w:r>
          </w:p>
        </w:tc>
        <w:tc>
          <w:tcPr>
            <w:tcW w:w="1870" w:type="dxa"/>
          </w:tcPr>
          <w:p w14:paraId="1D6D4A7F" w14:textId="77777777" w:rsidR="00E81D38" w:rsidRPr="00AA2ABE" w:rsidRDefault="00E81D38" w:rsidP="00E81D38">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lang w:val="en-US"/>
              </w:rPr>
            </w:pPr>
            <w:proofErr w:type="spellStart"/>
            <w:r w:rsidRPr="00AA2ABE">
              <w:rPr>
                <w:lang w:val="en-US"/>
              </w:rPr>
              <w:t>uL</w:t>
            </w:r>
            <w:proofErr w:type="spellEnd"/>
            <w:r w:rsidRPr="00AA2ABE">
              <w:rPr>
                <w:lang w:val="en-US"/>
              </w:rPr>
              <w:t xml:space="preserve"> </w:t>
            </w:r>
          </w:p>
        </w:tc>
        <w:tc>
          <w:tcPr>
            <w:tcW w:w="1870" w:type="dxa"/>
          </w:tcPr>
          <w:p w14:paraId="04CFB67E" w14:textId="26C4DDC9" w:rsidR="00E81D38" w:rsidRDefault="000C0629" w:rsidP="000C062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EA19EC" w14:paraId="1C6FD0C2" w14:textId="77777777" w:rsidTr="00615464">
        <w:tc>
          <w:tcPr>
            <w:cnfStyle w:val="001000000000" w:firstRow="0" w:lastRow="0" w:firstColumn="1" w:lastColumn="0" w:oddVBand="0" w:evenVBand="0" w:oddHBand="0" w:evenHBand="0" w:firstRowFirstColumn="0" w:firstRowLastColumn="0" w:lastRowFirstColumn="0" w:lastRowLastColumn="0"/>
            <w:tcW w:w="1870" w:type="dxa"/>
          </w:tcPr>
          <w:p w14:paraId="10A889D9" w14:textId="4248AB89" w:rsidR="00EA19EC" w:rsidRDefault="00EA19EC" w:rsidP="00EA19EC">
            <w:pPr>
              <w:rPr>
                <w:lang w:val="en-US"/>
              </w:rPr>
            </w:pPr>
            <w:r w:rsidRPr="0003400E">
              <w:rPr>
                <w:lang w:val="en-US"/>
              </w:rPr>
              <w:t xml:space="preserve">Final Volume </w:t>
            </w:r>
            <w:r>
              <w:rPr>
                <w:lang w:val="en-US"/>
              </w:rPr>
              <w:t>for single</w:t>
            </w:r>
            <w:r w:rsidRPr="0003400E">
              <w:rPr>
                <w:lang w:val="en-US"/>
              </w:rPr>
              <w:t xml:space="preserve"> reaction concentration:</w:t>
            </w:r>
          </w:p>
        </w:tc>
        <w:tc>
          <w:tcPr>
            <w:tcW w:w="1870" w:type="dxa"/>
          </w:tcPr>
          <w:p w14:paraId="2CBCFAFD" w14:textId="24FDB28B" w:rsidR="00EA19EC" w:rsidRDefault="000C0629" w:rsidP="00EA19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870" w:type="dxa"/>
          </w:tcPr>
          <w:p w14:paraId="68F57561" w14:textId="0E27B955" w:rsidR="00EA19EC" w:rsidRDefault="000C0629" w:rsidP="00EA19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870" w:type="dxa"/>
          </w:tcPr>
          <w:p w14:paraId="2BA4F04B" w14:textId="188542CB" w:rsidR="00EA19EC" w:rsidRPr="0003400E" w:rsidRDefault="00EA19EC" w:rsidP="00EA19EC">
            <w:pPr>
              <w:cnfStyle w:val="000000000000" w:firstRow="0" w:lastRow="0" w:firstColumn="0" w:lastColumn="0" w:oddVBand="0" w:evenVBand="0" w:oddHBand="0" w:evenHBand="0" w:firstRowFirstColumn="0" w:firstRowLastColumn="0" w:lastRowFirstColumn="0" w:lastRowLastColumn="0"/>
              <w:rPr>
                <w:lang w:val="en-US"/>
              </w:rPr>
            </w:pPr>
            <w:r w:rsidRPr="00EA19EC">
              <w:rPr>
                <w:color w:val="5B9BD5" w:themeColor="accent5"/>
                <w:lang w:val="en-US"/>
              </w:rPr>
              <w:t xml:space="preserve">12.5 </w:t>
            </w:r>
            <w:proofErr w:type="spellStart"/>
            <w:r w:rsidRPr="00EA19EC">
              <w:rPr>
                <w:color w:val="5B9BD5" w:themeColor="accent5"/>
                <w:lang w:val="en-US"/>
              </w:rPr>
              <w:t>uL</w:t>
            </w:r>
            <w:proofErr w:type="spellEnd"/>
            <w:r w:rsidRPr="00EA19EC">
              <w:rPr>
                <w:color w:val="5B9BD5" w:themeColor="accent5"/>
                <w:lang w:val="en-US"/>
              </w:rPr>
              <w:t xml:space="preserve"> </w:t>
            </w:r>
            <w:r w:rsidRPr="00EE528C">
              <w:rPr>
                <w:lang w:val="en-US"/>
              </w:rPr>
              <w:t>(per tube)</w:t>
            </w:r>
          </w:p>
        </w:tc>
        <w:tc>
          <w:tcPr>
            <w:tcW w:w="1870" w:type="dxa"/>
          </w:tcPr>
          <w:p w14:paraId="71A32FDB" w14:textId="5063FBEF" w:rsidR="00EA19EC" w:rsidRPr="00EE528C" w:rsidRDefault="000C0629" w:rsidP="000C062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bl>
    <w:p w14:paraId="76B25968" w14:textId="33E2EF29" w:rsidR="00E81D38" w:rsidRDefault="00E81D38" w:rsidP="00EE528C">
      <w:pPr>
        <w:rPr>
          <w:i/>
          <w:iCs/>
          <w:color w:val="5B9BD5" w:themeColor="accent5"/>
          <w:lang w:val="en-US"/>
        </w:rPr>
      </w:pPr>
      <w:r w:rsidRPr="00927411">
        <w:rPr>
          <w:i/>
          <w:iCs/>
          <w:color w:val="5B9BD5" w:themeColor="accent5"/>
          <w:lang w:val="en-US"/>
        </w:rPr>
        <w:t xml:space="preserve">** This is </w:t>
      </w:r>
      <w:r w:rsidR="00EE528C" w:rsidRPr="00927411">
        <w:rPr>
          <w:i/>
          <w:iCs/>
          <w:color w:val="5B9BD5" w:themeColor="accent5"/>
          <w:lang w:val="en-US"/>
        </w:rPr>
        <w:t xml:space="preserve">the table we used for </w:t>
      </w:r>
      <w:r w:rsidRPr="00927411">
        <w:rPr>
          <w:i/>
          <w:iCs/>
          <w:color w:val="5B9BD5" w:themeColor="accent5"/>
          <w:lang w:val="en-US"/>
        </w:rPr>
        <w:t>the anthracnose primers, your values may vary</w:t>
      </w:r>
      <w:r w:rsidR="00B663D9">
        <w:rPr>
          <w:i/>
          <w:iCs/>
          <w:color w:val="5B9BD5" w:themeColor="accent5"/>
          <w:lang w:val="en-US"/>
        </w:rPr>
        <w:t xml:space="preserve"> </w:t>
      </w:r>
    </w:p>
    <w:p w14:paraId="13807A19" w14:textId="309D3054" w:rsidR="00C60CC7" w:rsidRDefault="00816861" w:rsidP="00A16572">
      <w:pPr>
        <w:rPr>
          <w:rFonts w:cstheme="minorHAnsi"/>
          <w:shd w:val="clear" w:color="auto" w:fill="FCFCFC"/>
          <w:lang w:val="en-US"/>
        </w:rPr>
      </w:pPr>
      <w:r w:rsidRPr="00816861">
        <w:rPr>
          <w:i/>
          <w:iCs/>
          <w:color w:val="000000" w:themeColor="text1"/>
          <w:lang w:val="en-US"/>
        </w:rPr>
        <w:t>Initial Concentration: Concentration of stock solution</w:t>
      </w:r>
      <w:r w:rsidR="00C60CC7">
        <w:rPr>
          <w:i/>
          <w:iCs/>
          <w:color w:val="000000" w:themeColor="text1"/>
          <w:lang w:val="en-US"/>
        </w:rPr>
        <w:t xml:space="preserve">. </w:t>
      </w:r>
      <w:r w:rsidR="00C60CC7">
        <w:rPr>
          <w:rFonts w:cstheme="minorHAnsi"/>
          <w:shd w:val="clear" w:color="auto" w:fill="FCFCFC"/>
          <w:lang w:val="en-US"/>
        </w:rPr>
        <w:t>How to calculate:</w:t>
      </w:r>
    </w:p>
    <w:p w14:paraId="54B19757" w14:textId="5975B3D3" w:rsidR="00A16572" w:rsidRDefault="00BA0BFB" w:rsidP="00A16572">
      <w:pPr>
        <w:rPr>
          <w:rStyle w:val="Strong"/>
          <w:rFonts w:cstheme="minorHAnsi"/>
          <w:shd w:val="clear" w:color="auto" w:fill="FCFCFC"/>
          <w:vertAlign w:val="subscript"/>
          <w:lang w:val="en-US"/>
        </w:rPr>
      </w:pPr>
      <w:r w:rsidRPr="00A16572">
        <w:rPr>
          <w:rFonts w:cstheme="minorHAnsi"/>
          <w:shd w:val="clear" w:color="auto" w:fill="FCFCFC"/>
          <w:lang w:val="en-US"/>
        </w:rPr>
        <w:t>For most of the components, you can calculate the starting amount using the dilution equation: </w:t>
      </w:r>
      <w:r w:rsidRPr="00A16572">
        <w:rPr>
          <w:rStyle w:val="Strong"/>
          <w:rFonts w:cstheme="minorHAnsi"/>
          <w:shd w:val="clear" w:color="auto" w:fill="FCFCFC"/>
          <w:lang w:val="en-US"/>
        </w:rPr>
        <w:t>C</w:t>
      </w:r>
      <w:r w:rsidRPr="00A16572">
        <w:rPr>
          <w:rStyle w:val="Strong"/>
          <w:rFonts w:cstheme="minorHAnsi"/>
          <w:shd w:val="clear" w:color="auto" w:fill="FCFCFC"/>
          <w:vertAlign w:val="subscript"/>
          <w:lang w:val="en-US"/>
        </w:rPr>
        <w:t>1</w:t>
      </w:r>
      <w:r w:rsidRPr="00A16572">
        <w:rPr>
          <w:rStyle w:val="Strong"/>
          <w:rFonts w:cstheme="minorHAnsi"/>
          <w:shd w:val="clear" w:color="auto" w:fill="FCFCFC"/>
          <w:lang w:val="en-US"/>
        </w:rPr>
        <w:t>V</w:t>
      </w:r>
      <w:r w:rsidRPr="00A16572">
        <w:rPr>
          <w:rStyle w:val="Strong"/>
          <w:rFonts w:cstheme="minorHAnsi"/>
          <w:shd w:val="clear" w:color="auto" w:fill="FCFCFC"/>
          <w:vertAlign w:val="subscript"/>
          <w:lang w:val="en-US"/>
        </w:rPr>
        <w:t>1</w:t>
      </w:r>
      <w:r w:rsidRPr="00A16572">
        <w:rPr>
          <w:rStyle w:val="Strong"/>
          <w:rFonts w:cstheme="minorHAnsi"/>
          <w:shd w:val="clear" w:color="auto" w:fill="FCFCFC"/>
          <w:lang w:val="en-US"/>
        </w:rPr>
        <w:t> = C</w:t>
      </w:r>
      <w:r w:rsidRPr="00A16572">
        <w:rPr>
          <w:rStyle w:val="Strong"/>
          <w:rFonts w:cstheme="minorHAnsi"/>
          <w:shd w:val="clear" w:color="auto" w:fill="FCFCFC"/>
          <w:vertAlign w:val="subscript"/>
          <w:lang w:val="en-US"/>
        </w:rPr>
        <w:t>2</w:t>
      </w:r>
      <w:r w:rsidRPr="00A16572">
        <w:rPr>
          <w:rStyle w:val="Strong"/>
          <w:rFonts w:cstheme="minorHAnsi"/>
          <w:shd w:val="clear" w:color="auto" w:fill="FCFCFC"/>
          <w:lang w:val="en-US"/>
        </w:rPr>
        <w:t>V</w:t>
      </w:r>
      <w:r w:rsidRPr="00A16572">
        <w:rPr>
          <w:rStyle w:val="Strong"/>
          <w:rFonts w:cstheme="minorHAnsi"/>
          <w:shd w:val="clear" w:color="auto" w:fill="FCFCFC"/>
          <w:vertAlign w:val="subscript"/>
          <w:lang w:val="en-US"/>
        </w:rPr>
        <w:t>2</w:t>
      </w:r>
    </w:p>
    <w:p w14:paraId="459B5E42" w14:textId="77777777" w:rsidR="00A16572" w:rsidRPr="00A16572" w:rsidRDefault="00A16572" w:rsidP="00A16572">
      <w:pPr>
        <w:rPr>
          <w:rFonts w:cstheme="minorHAnsi"/>
          <w:color w:val="333333"/>
          <w:shd w:val="clear" w:color="auto" w:fill="FCFCFC"/>
          <w:lang w:val="en-US"/>
        </w:rPr>
      </w:pPr>
      <w:r w:rsidRPr="00A16572">
        <w:rPr>
          <w:rFonts w:cstheme="minorHAnsi"/>
          <w:color w:val="333333"/>
          <w:shd w:val="clear" w:color="auto" w:fill="FCFCFC"/>
          <w:lang w:val="en-US"/>
        </w:rPr>
        <w:t>Example Calculations:</w:t>
      </w:r>
    </w:p>
    <w:p w14:paraId="1AA79385" w14:textId="77777777" w:rsidR="00A16572" w:rsidRPr="00A16572" w:rsidRDefault="00A16572" w:rsidP="00A16572">
      <w:pPr>
        <w:pStyle w:val="ListParagraph"/>
        <w:numPr>
          <w:ilvl w:val="0"/>
          <w:numId w:val="2"/>
        </w:numPr>
        <w:rPr>
          <w:rFonts w:cstheme="minorHAnsi"/>
          <w:color w:val="333333"/>
          <w:shd w:val="clear" w:color="auto" w:fill="FCFCFC"/>
          <w:lang w:val="en-US"/>
        </w:rPr>
      </w:pPr>
      <w:r w:rsidRPr="00A16572">
        <w:rPr>
          <w:rFonts w:cstheme="minorHAnsi"/>
          <w:color w:val="333333"/>
          <w:shd w:val="clear" w:color="auto" w:fill="FCFCFC"/>
          <w:lang w:val="en-US"/>
        </w:rPr>
        <w:t>Master Mix:</w:t>
      </w:r>
      <w:r w:rsidR="00F02110" w:rsidRPr="00A16572">
        <w:rPr>
          <w:rStyle w:val="Strong"/>
          <w:rFonts w:cstheme="minorHAnsi"/>
          <w:color w:val="333333"/>
          <w:shd w:val="clear" w:color="auto" w:fill="FCFCFC"/>
          <w:vertAlign w:val="subscript"/>
          <w:lang w:val="en-US"/>
        </w:rPr>
        <w:t xml:space="preserve"> </w:t>
      </w:r>
      <w:r w:rsidRPr="00A16572">
        <w:rPr>
          <w:rFonts w:cstheme="minorHAnsi"/>
          <w:color w:val="333333"/>
          <w:shd w:val="clear" w:color="auto" w:fill="FCFCFC"/>
          <w:lang w:val="en-US"/>
        </w:rPr>
        <w:t>(</w:t>
      </w:r>
      <w:r w:rsidR="00F02110" w:rsidRPr="00A16572">
        <w:rPr>
          <w:rFonts w:cstheme="minorHAnsi"/>
          <w:color w:val="333333"/>
          <w:shd w:val="clear" w:color="auto" w:fill="FCFCFC"/>
          <w:lang w:val="en-US"/>
        </w:rPr>
        <w:t xml:space="preserve">2x)(starting volume in </w:t>
      </w:r>
      <w:r w:rsidR="00F02110" w:rsidRPr="00A16572">
        <w:rPr>
          <w:rFonts w:cstheme="minorHAnsi"/>
          <w:color w:val="333333"/>
          <w:shd w:val="clear" w:color="auto" w:fill="FCFCFC"/>
        </w:rPr>
        <w:t>μ</w:t>
      </w:r>
      <w:r w:rsidR="00F02110" w:rsidRPr="00A16572">
        <w:rPr>
          <w:rFonts w:cstheme="minorHAnsi"/>
          <w:color w:val="333333"/>
          <w:shd w:val="clear" w:color="auto" w:fill="FCFCFC"/>
          <w:lang w:val="en-US"/>
        </w:rPr>
        <w:t>l) = (1x)(</w:t>
      </w:r>
      <w:r w:rsidR="00A23CDE" w:rsidRPr="00A16572">
        <w:rPr>
          <w:rFonts w:cstheme="minorHAnsi"/>
          <w:color w:val="333333"/>
          <w:shd w:val="clear" w:color="auto" w:fill="FCFCFC"/>
          <w:lang w:val="en-US"/>
        </w:rPr>
        <w:t>12.5</w:t>
      </w:r>
      <w:r w:rsidR="00F02110" w:rsidRPr="00A16572">
        <w:rPr>
          <w:rFonts w:cstheme="minorHAnsi"/>
          <w:color w:val="333333"/>
          <w:shd w:val="clear" w:color="auto" w:fill="FCFCFC"/>
          <w:lang w:val="en-US"/>
        </w:rPr>
        <w:t xml:space="preserve"> </w:t>
      </w:r>
      <w:r w:rsidR="00F02110" w:rsidRPr="00A16572">
        <w:rPr>
          <w:rFonts w:cstheme="minorHAnsi"/>
          <w:color w:val="333333"/>
          <w:shd w:val="clear" w:color="auto" w:fill="FCFCFC"/>
        </w:rPr>
        <w:t>μ</w:t>
      </w:r>
      <w:r w:rsidR="00F02110" w:rsidRPr="00A16572">
        <w:rPr>
          <w:rFonts w:cstheme="minorHAnsi"/>
          <w:color w:val="333333"/>
          <w:shd w:val="clear" w:color="auto" w:fill="FCFCFC"/>
          <w:lang w:val="en-US"/>
        </w:rPr>
        <w:t>l)</w:t>
      </w:r>
      <w:r w:rsidR="00001A0C" w:rsidRPr="00A16572">
        <w:rPr>
          <w:rFonts w:cstheme="minorHAnsi"/>
          <w:color w:val="333333"/>
          <w:shd w:val="clear" w:color="auto" w:fill="FCFCFC"/>
          <w:lang w:val="en-US"/>
        </w:rPr>
        <w:t xml:space="preserve"> </w:t>
      </w:r>
      <w:r w:rsidR="00001A0C" w:rsidRPr="00A16572">
        <w:rPr>
          <w:shd w:val="clear" w:color="auto" w:fill="FCFCFC"/>
          <w:lang w:val="en-US"/>
        </w:rPr>
        <w:sym w:font="Wingdings" w:char="F0E0"/>
      </w:r>
      <w:r w:rsidR="00001A0C" w:rsidRPr="00A16572">
        <w:rPr>
          <w:rFonts w:cstheme="minorHAnsi"/>
          <w:color w:val="333333"/>
          <w:shd w:val="clear" w:color="auto" w:fill="FCFCFC"/>
          <w:lang w:val="en-US"/>
        </w:rPr>
        <w:t xml:space="preserve"> </w:t>
      </w:r>
      <w:r w:rsidR="004F2420" w:rsidRPr="00A16572">
        <w:rPr>
          <w:rFonts w:cstheme="minorHAnsi"/>
          <w:color w:val="333333"/>
          <w:shd w:val="clear" w:color="auto" w:fill="FCFCFC"/>
          <w:lang w:val="en-US"/>
        </w:rPr>
        <w:t xml:space="preserve">starting volume 6.25 </w:t>
      </w:r>
      <w:proofErr w:type="spellStart"/>
      <w:r w:rsidR="004F2420" w:rsidRPr="00A16572">
        <w:rPr>
          <w:rFonts w:cstheme="minorHAnsi"/>
          <w:color w:val="333333"/>
          <w:shd w:val="clear" w:color="auto" w:fill="FCFCFC"/>
          <w:lang w:val="en-US"/>
        </w:rPr>
        <w:t>uL</w:t>
      </w:r>
      <w:proofErr w:type="spellEnd"/>
    </w:p>
    <w:p w14:paraId="4AF57991" w14:textId="05A55D9C" w:rsidR="00A16572" w:rsidRPr="00A16572" w:rsidRDefault="0078097F" w:rsidP="00EE528C">
      <w:pPr>
        <w:pStyle w:val="ListParagraph"/>
        <w:numPr>
          <w:ilvl w:val="0"/>
          <w:numId w:val="2"/>
        </w:numPr>
        <w:rPr>
          <w:rFonts w:cstheme="minorHAnsi"/>
          <w:color w:val="333333"/>
          <w:shd w:val="clear" w:color="auto" w:fill="FCFCFC"/>
          <w:lang w:val="en-US"/>
        </w:rPr>
      </w:pPr>
      <w:r w:rsidRPr="00A16572">
        <w:rPr>
          <w:rFonts w:cstheme="minorHAnsi"/>
          <w:color w:val="333333"/>
          <w:shd w:val="clear" w:color="auto" w:fill="FCFCFC"/>
          <w:lang w:val="es-419"/>
        </w:rPr>
        <w:t>Primer</w:t>
      </w:r>
      <w:r w:rsidR="005A091C" w:rsidRPr="00A16572">
        <w:rPr>
          <w:rFonts w:cstheme="minorHAnsi"/>
          <w:color w:val="333333"/>
          <w:shd w:val="clear" w:color="auto" w:fill="FCFCFC"/>
          <w:lang w:val="es-419"/>
        </w:rPr>
        <w:t xml:space="preserve">:  </w:t>
      </w:r>
      <w:r w:rsidR="005A091C" w:rsidRPr="00A16572">
        <w:rPr>
          <w:rStyle w:val="Strong"/>
          <w:rFonts w:cstheme="minorHAnsi"/>
          <w:color w:val="333333"/>
          <w:shd w:val="clear" w:color="auto" w:fill="FCFCFC"/>
          <w:lang w:val="es-419"/>
        </w:rPr>
        <w:t>C</w:t>
      </w:r>
      <w:r w:rsidR="005A091C" w:rsidRPr="00A16572">
        <w:rPr>
          <w:rStyle w:val="Strong"/>
          <w:rFonts w:cstheme="minorHAnsi"/>
          <w:color w:val="333333"/>
          <w:shd w:val="clear" w:color="auto" w:fill="FCFCFC"/>
          <w:vertAlign w:val="subscript"/>
          <w:lang w:val="es-419"/>
        </w:rPr>
        <w:t>1</w:t>
      </w:r>
      <w:r w:rsidR="005A091C" w:rsidRPr="00A16572">
        <w:rPr>
          <w:rStyle w:val="Strong"/>
          <w:rFonts w:cstheme="minorHAnsi"/>
          <w:color w:val="333333"/>
          <w:shd w:val="clear" w:color="auto" w:fill="FCFCFC"/>
          <w:lang w:val="es-419"/>
        </w:rPr>
        <w:t>V</w:t>
      </w:r>
      <w:r w:rsidR="005A091C" w:rsidRPr="00A16572">
        <w:rPr>
          <w:rStyle w:val="Strong"/>
          <w:rFonts w:cstheme="minorHAnsi"/>
          <w:color w:val="333333"/>
          <w:shd w:val="clear" w:color="auto" w:fill="FCFCFC"/>
          <w:vertAlign w:val="subscript"/>
          <w:lang w:val="es-419"/>
        </w:rPr>
        <w:t>1</w:t>
      </w:r>
      <w:r w:rsidR="005A091C" w:rsidRPr="00A16572">
        <w:rPr>
          <w:rStyle w:val="Strong"/>
          <w:rFonts w:cstheme="minorHAnsi"/>
          <w:color w:val="333333"/>
          <w:shd w:val="clear" w:color="auto" w:fill="FCFCFC"/>
          <w:lang w:val="es-419"/>
        </w:rPr>
        <w:t> = C</w:t>
      </w:r>
      <w:r w:rsidR="005A091C" w:rsidRPr="00A16572">
        <w:rPr>
          <w:rStyle w:val="Strong"/>
          <w:rFonts w:cstheme="minorHAnsi"/>
          <w:color w:val="333333"/>
          <w:shd w:val="clear" w:color="auto" w:fill="FCFCFC"/>
          <w:vertAlign w:val="subscript"/>
          <w:lang w:val="es-419"/>
        </w:rPr>
        <w:t>2</w:t>
      </w:r>
      <w:r w:rsidR="005A091C" w:rsidRPr="00A16572">
        <w:rPr>
          <w:rStyle w:val="Strong"/>
          <w:rFonts w:cstheme="minorHAnsi"/>
          <w:color w:val="333333"/>
          <w:shd w:val="clear" w:color="auto" w:fill="FCFCFC"/>
          <w:lang w:val="es-419"/>
        </w:rPr>
        <w:t>V</w:t>
      </w:r>
      <w:r w:rsidR="005A091C" w:rsidRPr="00A16572">
        <w:rPr>
          <w:rStyle w:val="Strong"/>
          <w:rFonts w:cstheme="minorHAnsi"/>
          <w:color w:val="333333"/>
          <w:shd w:val="clear" w:color="auto" w:fill="FCFCFC"/>
          <w:vertAlign w:val="subscript"/>
          <w:lang w:val="es-419"/>
        </w:rPr>
        <w:t xml:space="preserve">2  </w:t>
      </w:r>
      <w:r w:rsidR="005A091C" w:rsidRPr="00A16572">
        <w:rPr>
          <w:shd w:val="clear" w:color="auto" w:fill="FCFCFC"/>
          <w:lang w:val="en-US"/>
        </w:rPr>
        <w:sym w:font="Wingdings" w:char="F0E0"/>
      </w:r>
      <w:r w:rsidR="004864F3" w:rsidRPr="00A16572">
        <w:rPr>
          <w:rFonts w:cstheme="minorHAnsi"/>
          <w:color w:val="333333"/>
          <w:shd w:val="clear" w:color="auto" w:fill="FCFCFC"/>
          <w:lang w:val="es-419"/>
        </w:rPr>
        <w:t xml:space="preserve"> (10 </w:t>
      </w:r>
      <w:proofErr w:type="spellStart"/>
      <w:proofErr w:type="gramStart"/>
      <w:r w:rsidR="004864F3" w:rsidRPr="00A16572">
        <w:rPr>
          <w:rFonts w:cstheme="minorHAnsi"/>
          <w:color w:val="333333"/>
          <w:shd w:val="clear" w:color="auto" w:fill="FCFCFC"/>
          <w:lang w:val="es-419"/>
        </w:rPr>
        <w:t>uM</w:t>
      </w:r>
      <w:proofErr w:type="spellEnd"/>
      <w:r w:rsidR="004864F3" w:rsidRPr="00A16572">
        <w:rPr>
          <w:rFonts w:cstheme="minorHAnsi"/>
          <w:color w:val="333333"/>
          <w:shd w:val="clear" w:color="auto" w:fill="FCFCFC"/>
          <w:lang w:val="es-419"/>
        </w:rPr>
        <w:t>)(</w:t>
      </w:r>
      <w:proofErr w:type="gramEnd"/>
      <w:r w:rsidR="004864F3" w:rsidRPr="00A16572">
        <w:rPr>
          <w:rFonts w:cstheme="minorHAnsi"/>
          <w:color w:val="333333"/>
          <w:shd w:val="clear" w:color="auto" w:fill="FCFCFC"/>
          <w:lang w:val="es-419"/>
        </w:rPr>
        <w:t xml:space="preserve">0.5 </w:t>
      </w:r>
      <w:proofErr w:type="spellStart"/>
      <w:r w:rsidR="004864F3" w:rsidRPr="00A16572">
        <w:rPr>
          <w:rFonts w:cstheme="minorHAnsi"/>
          <w:color w:val="333333"/>
          <w:shd w:val="clear" w:color="auto" w:fill="FCFCFC"/>
          <w:lang w:val="es-419"/>
        </w:rPr>
        <w:t>uL</w:t>
      </w:r>
      <w:proofErr w:type="spellEnd"/>
      <w:r w:rsidR="004864F3" w:rsidRPr="00A16572">
        <w:rPr>
          <w:rFonts w:cstheme="minorHAnsi"/>
          <w:color w:val="333333"/>
          <w:shd w:val="clear" w:color="auto" w:fill="FCFCFC"/>
          <w:lang w:val="es-419"/>
        </w:rPr>
        <w:t xml:space="preserve">) = </w:t>
      </w:r>
      <w:r w:rsidR="00543E68" w:rsidRPr="00A16572">
        <w:rPr>
          <w:rFonts w:cstheme="minorHAnsi"/>
          <w:color w:val="00B0F0"/>
          <w:shd w:val="clear" w:color="auto" w:fill="FCFCFC"/>
          <w:lang w:val="es-419"/>
        </w:rPr>
        <w:t xml:space="preserve">(0.4 </w:t>
      </w:r>
      <w:proofErr w:type="spellStart"/>
      <w:r w:rsidR="00543E68" w:rsidRPr="00A16572">
        <w:rPr>
          <w:rFonts w:cstheme="minorHAnsi"/>
          <w:color w:val="00B0F0"/>
          <w:shd w:val="clear" w:color="auto" w:fill="FCFCFC"/>
          <w:lang w:val="es-419"/>
        </w:rPr>
        <w:t>uM</w:t>
      </w:r>
      <w:proofErr w:type="spellEnd"/>
      <w:r w:rsidR="00543E68" w:rsidRPr="00A16572">
        <w:rPr>
          <w:rFonts w:cstheme="minorHAnsi"/>
          <w:color w:val="00B0F0"/>
          <w:shd w:val="clear" w:color="auto" w:fill="FCFCFC"/>
          <w:lang w:val="es-419"/>
        </w:rPr>
        <w:t xml:space="preserve">) </w:t>
      </w:r>
      <w:r w:rsidR="00543E68" w:rsidRPr="00A16572">
        <w:rPr>
          <w:rFonts w:cstheme="minorHAnsi"/>
          <w:color w:val="333333"/>
          <w:shd w:val="clear" w:color="auto" w:fill="FCFCFC"/>
          <w:lang w:val="es-419"/>
        </w:rPr>
        <w:t xml:space="preserve">(12.5 </w:t>
      </w:r>
      <w:proofErr w:type="spellStart"/>
      <w:r w:rsidR="00543E68" w:rsidRPr="00A16572">
        <w:rPr>
          <w:rFonts w:cstheme="minorHAnsi"/>
          <w:color w:val="333333"/>
          <w:shd w:val="clear" w:color="auto" w:fill="FCFCFC"/>
          <w:lang w:val="es-419"/>
        </w:rPr>
        <w:t>uL</w:t>
      </w:r>
      <w:proofErr w:type="spellEnd"/>
      <w:r w:rsidR="00543E68" w:rsidRPr="00A16572">
        <w:rPr>
          <w:rFonts w:cstheme="minorHAnsi"/>
          <w:color w:val="333333"/>
          <w:shd w:val="clear" w:color="auto" w:fill="FCFCFC"/>
          <w:lang w:val="es-419"/>
        </w:rPr>
        <w:t>)</w:t>
      </w:r>
    </w:p>
    <w:p w14:paraId="6C265F17" w14:textId="6873A2EA" w:rsidR="00816861" w:rsidRPr="00A16572" w:rsidRDefault="009F4CBD" w:rsidP="00EE528C">
      <w:pPr>
        <w:rPr>
          <w:rFonts w:cstheme="minorHAnsi"/>
          <w:b/>
          <w:bCs/>
          <w:i/>
          <w:iCs/>
          <w:color w:val="333333"/>
          <w:shd w:val="clear" w:color="auto" w:fill="FCFCFC"/>
          <w:vertAlign w:val="subscript"/>
          <w:lang w:val="en-US"/>
        </w:rPr>
      </w:pPr>
      <w:r w:rsidRPr="00A16572">
        <w:rPr>
          <w:rFonts w:cstheme="minorHAnsi"/>
          <w:color w:val="333333"/>
          <w:shd w:val="clear" w:color="auto" w:fill="FCFCFC"/>
          <w:lang w:val="en-US"/>
        </w:rPr>
        <w:t>Once you’ve figured out all the other ingredients, calculate how much water you’ll need to bring the volume up</w:t>
      </w:r>
      <w:r w:rsidR="00F02110" w:rsidRPr="00A16572">
        <w:rPr>
          <w:rFonts w:cstheme="minorHAnsi"/>
          <w:color w:val="333333"/>
          <w:shd w:val="clear" w:color="auto" w:fill="FCFCFC"/>
          <w:lang w:val="en-US"/>
        </w:rPr>
        <w:t xml:space="preserve"> to desired final reaction volume. </w:t>
      </w:r>
      <w:r w:rsidR="007168DF" w:rsidRPr="00A16572">
        <w:rPr>
          <w:rFonts w:cstheme="minorHAnsi"/>
          <w:color w:val="333333"/>
          <w:shd w:val="clear" w:color="auto" w:fill="FCFCFC"/>
          <w:lang w:val="en-US"/>
        </w:rPr>
        <w:t xml:space="preserve"> </w:t>
      </w:r>
      <w:r w:rsidR="00BF7414" w:rsidRPr="00A16572">
        <w:rPr>
          <w:rFonts w:cstheme="minorHAnsi"/>
          <w:color w:val="333333"/>
          <w:shd w:val="clear" w:color="auto" w:fill="FCFCFC"/>
          <w:lang w:val="en-US"/>
        </w:rPr>
        <w:t xml:space="preserve"> </w:t>
      </w:r>
    </w:p>
    <w:p w14:paraId="0BB21662" w14:textId="16F67494" w:rsidR="000E3F4A" w:rsidRPr="009D0A9B" w:rsidRDefault="00053DB1" w:rsidP="00BB6DCD">
      <w:pPr>
        <w:pStyle w:val="ListParagraph"/>
        <w:numPr>
          <w:ilvl w:val="2"/>
          <w:numId w:val="1"/>
        </w:numPr>
        <w:rPr>
          <w:lang w:val="en-US"/>
        </w:rPr>
      </w:pPr>
      <w:r>
        <w:rPr>
          <w:lang w:val="en-US"/>
        </w:rPr>
        <w:t>After filling in the table</w:t>
      </w:r>
      <w:r w:rsidR="00571E72">
        <w:rPr>
          <w:lang w:val="en-US"/>
        </w:rPr>
        <w:t xml:space="preserve"> of your PCR calculations</w:t>
      </w:r>
      <w:r>
        <w:rPr>
          <w:lang w:val="en-US"/>
        </w:rPr>
        <w:t xml:space="preserve">, get </w:t>
      </w:r>
      <w:r w:rsidR="00230FF6">
        <w:rPr>
          <w:lang w:val="en-US"/>
        </w:rPr>
        <w:t xml:space="preserve">clean sample </w:t>
      </w:r>
      <w:r>
        <w:rPr>
          <w:lang w:val="en-US"/>
        </w:rPr>
        <w:t xml:space="preserve">tubes </w:t>
      </w:r>
      <w:r w:rsidR="00230FF6">
        <w:rPr>
          <w:lang w:val="en-US"/>
        </w:rPr>
        <w:t xml:space="preserve">for </w:t>
      </w:r>
      <w:r w:rsidR="00023527">
        <w:rPr>
          <w:lang w:val="en-US"/>
        </w:rPr>
        <w:t xml:space="preserve">the </w:t>
      </w:r>
      <w:r w:rsidR="00230FF6">
        <w:rPr>
          <w:lang w:val="en-US"/>
        </w:rPr>
        <w:t>new</w:t>
      </w:r>
      <w:r>
        <w:rPr>
          <w:lang w:val="en-US"/>
        </w:rPr>
        <w:t xml:space="preserve"> samples</w:t>
      </w:r>
      <w:r w:rsidR="00023527">
        <w:rPr>
          <w:lang w:val="en-US"/>
        </w:rPr>
        <w:t xml:space="preserve"> you are about to make</w:t>
      </w:r>
      <w:r>
        <w:rPr>
          <w:lang w:val="en-US"/>
        </w:rPr>
        <w:t xml:space="preserve"> and label them</w:t>
      </w:r>
      <w:r w:rsidR="009D0A9B">
        <w:rPr>
          <w:lang w:val="en-US"/>
        </w:rPr>
        <w:t xml:space="preserve"> </w:t>
      </w:r>
      <w:r w:rsidR="00A16572">
        <w:rPr>
          <w:lang w:val="en-US"/>
        </w:rPr>
        <w:t xml:space="preserve">with a sharpie </w:t>
      </w:r>
      <w:r w:rsidR="009D0A9B">
        <w:rPr>
          <w:lang w:val="en-US"/>
        </w:rPr>
        <w:t>with information on the primer and DNA sample</w:t>
      </w:r>
      <w:r>
        <w:rPr>
          <w:lang w:val="en-US"/>
        </w:rPr>
        <w:t xml:space="preserve">. </w:t>
      </w:r>
    </w:p>
    <w:p w14:paraId="74782B6C" w14:textId="14D09641" w:rsidR="007F704C" w:rsidRDefault="00674A4A" w:rsidP="00BB6DCD">
      <w:pPr>
        <w:pStyle w:val="ListParagraph"/>
        <w:numPr>
          <w:ilvl w:val="2"/>
          <w:numId w:val="1"/>
        </w:numPr>
        <w:rPr>
          <w:lang w:val="en-US"/>
        </w:rPr>
      </w:pPr>
      <w:r>
        <w:rPr>
          <w:lang w:val="en-US"/>
        </w:rPr>
        <w:t xml:space="preserve">Gather pipettes with the proper concentrations to </w:t>
      </w:r>
      <w:r w:rsidR="007F704C">
        <w:rPr>
          <w:lang w:val="en-US"/>
        </w:rPr>
        <w:t xml:space="preserve">pipette all the volumes from the “X Total number of reactions (volume)” column. </w:t>
      </w:r>
    </w:p>
    <w:p w14:paraId="074A907E" w14:textId="77777777" w:rsidR="003A0EA3" w:rsidRDefault="003A0EA3" w:rsidP="00BB6DCD">
      <w:pPr>
        <w:pStyle w:val="ListParagraph"/>
        <w:numPr>
          <w:ilvl w:val="2"/>
          <w:numId w:val="1"/>
        </w:numPr>
        <w:rPr>
          <w:lang w:val="en-US"/>
        </w:rPr>
      </w:pPr>
      <w:r w:rsidRPr="00930867">
        <w:rPr>
          <w:lang w:val="en-US"/>
        </w:rPr>
        <w:t>Pipette</w:t>
      </w:r>
      <w:r>
        <w:rPr>
          <w:lang w:val="en-US"/>
        </w:rPr>
        <w:t xml:space="preserve"> total reaction volume of</w:t>
      </w:r>
      <w:r w:rsidRPr="00930867">
        <w:rPr>
          <w:lang w:val="en-US"/>
        </w:rPr>
        <w:t xml:space="preserve"> master mix, primer F, primer R, H20 and</w:t>
      </w:r>
      <w:r>
        <w:rPr>
          <w:lang w:val="en-US"/>
        </w:rPr>
        <w:t xml:space="preserve"> DNA into an extra control tube. Label this tube with an “X”, this will be a control tube to make sure that the DNA samples are not contaminated and reading something else other than your DNA in the gel.</w:t>
      </w:r>
    </w:p>
    <w:p w14:paraId="5295DD4E" w14:textId="77777777" w:rsidR="003A0EA3" w:rsidRDefault="003A0EA3" w:rsidP="00BB6DCD">
      <w:pPr>
        <w:pStyle w:val="ListParagraph"/>
        <w:numPr>
          <w:ilvl w:val="2"/>
          <w:numId w:val="1"/>
        </w:numPr>
        <w:rPr>
          <w:lang w:val="en-US"/>
        </w:rPr>
      </w:pPr>
      <w:r>
        <w:rPr>
          <w:lang w:val="en-US"/>
        </w:rPr>
        <w:t xml:space="preserve">Vortex this mixture. </w:t>
      </w:r>
    </w:p>
    <w:p w14:paraId="2120EDAC" w14:textId="6912C69F" w:rsidR="003A0EA3" w:rsidRDefault="003A0EA3" w:rsidP="00BB6DCD">
      <w:pPr>
        <w:pStyle w:val="ListParagraph"/>
        <w:numPr>
          <w:ilvl w:val="2"/>
          <w:numId w:val="1"/>
        </w:numPr>
        <w:rPr>
          <w:lang w:val="en-US"/>
        </w:rPr>
      </w:pPr>
      <w:r>
        <w:rPr>
          <w:lang w:val="en-US"/>
        </w:rPr>
        <w:t xml:space="preserve">Pipette </w:t>
      </w:r>
      <w:r w:rsidRPr="00EF2034">
        <w:rPr>
          <w:color w:val="5B9BD5" w:themeColor="accent5"/>
          <w:lang w:val="en-US"/>
        </w:rPr>
        <w:t xml:space="preserve">11.5 </w:t>
      </w:r>
      <w:proofErr w:type="spellStart"/>
      <w:r w:rsidRPr="00EF2034">
        <w:rPr>
          <w:color w:val="5B9BD5" w:themeColor="accent5"/>
          <w:lang w:val="en-US"/>
        </w:rPr>
        <w:t>uL</w:t>
      </w:r>
      <w:proofErr w:type="spellEnd"/>
      <w:r>
        <w:rPr>
          <w:lang w:val="en-US"/>
        </w:rPr>
        <w:t xml:space="preserve"> or whatever your final volume is for each individual tube minus the DNA </w:t>
      </w:r>
      <w:r w:rsidR="001C73C9">
        <w:rPr>
          <w:lang w:val="en-US"/>
        </w:rPr>
        <w:t xml:space="preserve">into each sample tube. The same pipette can be used for this step. </w:t>
      </w:r>
    </w:p>
    <w:p w14:paraId="211DE393" w14:textId="40BDE295" w:rsidR="007F704C" w:rsidRDefault="001C73C9" w:rsidP="00BB6DCD">
      <w:pPr>
        <w:pStyle w:val="ListParagraph"/>
        <w:numPr>
          <w:ilvl w:val="2"/>
          <w:numId w:val="1"/>
        </w:numPr>
        <w:rPr>
          <w:lang w:val="en-US"/>
        </w:rPr>
      </w:pPr>
      <w:r>
        <w:rPr>
          <w:lang w:val="en-US"/>
        </w:rPr>
        <w:t xml:space="preserve">Then pipette 1 </w:t>
      </w:r>
      <w:proofErr w:type="spellStart"/>
      <w:r>
        <w:rPr>
          <w:lang w:val="en-US"/>
        </w:rPr>
        <w:t>uL</w:t>
      </w:r>
      <w:proofErr w:type="spellEnd"/>
      <w:r>
        <w:rPr>
          <w:lang w:val="en-US"/>
        </w:rPr>
        <w:t xml:space="preserve"> of DNA (or your chosen concentration of DNA) into each sample tube. Discard pipette between each </w:t>
      </w:r>
      <w:r w:rsidR="001A654A">
        <w:rPr>
          <w:lang w:val="en-US"/>
        </w:rPr>
        <w:t xml:space="preserve">DNA </w:t>
      </w:r>
      <w:r>
        <w:rPr>
          <w:lang w:val="en-US"/>
        </w:rPr>
        <w:t xml:space="preserve">sample. </w:t>
      </w:r>
    </w:p>
    <w:p w14:paraId="0FF90F90" w14:textId="381F007F" w:rsidR="00B02C2A" w:rsidRDefault="00B02C2A" w:rsidP="00BB6DCD">
      <w:pPr>
        <w:pStyle w:val="ListParagraph"/>
        <w:numPr>
          <w:ilvl w:val="2"/>
          <w:numId w:val="1"/>
        </w:numPr>
        <w:rPr>
          <w:lang w:val="en-US"/>
        </w:rPr>
      </w:pPr>
      <w:r>
        <w:rPr>
          <w:lang w:val="en-US"/>
        </w:rPr>
        <w:lastRenderedPageBreak/>
        <w:t>Vortex all the samples and then centrifuge them (appropriate centrifuge for smaller tubes is needed.)</w:t>
      </w:r>
    </w:p>
    <w:p w14:paraId="1862CF19" w14:textId="74D34110" w:rsidR="00344AF7" w:rsidRPr="007F704C" w:rsidRDefault="00344AF7" w:rsidP="00BB6DCD">
      <w:pPr>
        <w:pStyle w:val="ListParagraph"/>
        <w:numPr>
          <w:ilvl w:val="2"/>
          <w:numId w:val="1"/>
        </w:numPr>
        <w:rPr>
          <w:lang w:val="en-US"/>
        </w:rPr>
      </w:pPr>
      <w:r>
        <w:rPr>
          <w:lang w:val="en-US"/>
        </w:rPr>
        <w:t xml:space="preserve">Now these samples are ready to be run through their thermocycler protocols. </w:t>
      </w:r>
    </w:p>
    <w:p w14:paraId="2B457998" w14:textId="77777777" w:rsidR="00053DB1" w:rsidRPr="00930867" w:rsidRDefault="00053DB1" w:rsidP="00053DB1">
      <w:pPr>
        <w:pStyle w:val="ListParagraph"/>
        <w:rPr>
          <w:lang w:val="en-US"/>
        </w:rPr>
      </w:pPr>
    </w:p>
    <w:p w14:paraId="6637D94D" w14:textId="77777777" w:rsidR="007664F9" w:rsidRDefault="007664F9" w:rsidP="00053DB1">
      <w:pPr>
        <w:pStyle w:val="ListParagraph"/>
        <w:numPr>
          <w:ilvl w:val="0"/>
          <w:numId w:val="1"/>
        </w:numPr>
        <w:rPr>
          <w:lang w:val="en-US"/>
        </w:rPr>
      </w:pPr>
      <w:r>
        <w:rPr>
          <w:lang w:val="en-US"/>
        </w:rPr>
        <w:t>Machines to run PCR</w:t>
      </w:r>
    </w:p>
    <w:p w14:paraId="23567B89" w14:textId="691BAFE5" w:rsidR="00053DB1" w:rsidRDefault="00053DB1" w:rsidP="007664F9">
      <w:pPr>
        <w:pStyle w:val="ListParagraph"/>
        <w:numPr>
          <w:ilvl w:val="1"/>
          <w:numId w:val="1"/>
        </w:numPr>
        <w:rPr>
          <w:lang w:val="en-US"/>
        </w:rPr>
      </w:pPr>
      <w:r>
        <w:rPr>
          <w:lang w:val="en-US"/>
        </w:rPr>
        <w:t>OT-2 Processing</w:t>
      </w:r>
    </w:p>
    <w:p w14:paraId="7DDBC5B1" w14:textId="68FC7F37" w:rsidR="001D750D" w:rsidRPr="00A87305" w:rsidRDefault="00053DB1" w:rsidP="00A87305">
      <w:pPr>
        <w:pStyle w:val="ListParagraph"/>
        <w:numPr>
          <w:ilvl w:val="2"/>
          <w:numId w:val="1"/>
        </w:numPr>
        <w:rPr>
          <w:lang w:val="en-US"/>
        </w:rPr>
      </w:pPr>
      <w:r>
        <w:rPr>
          <w:lang w:val="en-US"/>
        </w:rPr>
        <w:t>Create a thermocycler Protocol in the protocol designer based on the primer used</w:t>
      </w:r>
      <w:r w:rsidR="00A87305">
        <w:rPr>
          <w:lang w:val="en-US"/>
        </w:rPr>
        <w:t>.</w:t>
      </w:r>
      <w:r>
        <w:rPr>
          <w:lang w:val="en-US"/>
        </w:rPr>
        <w:t xml:space="preserve"> </w:t>
      </w:r>
      <w:r w:rsidR="00A87305">
        <w:rPr>
          <w:lang w:val="en-US"/>
        </w:rPr>
        <w:t>(</w:t>
      </w:r>
      <w:r w:rsidRPr="00A87305">
        <w:rPr>
          <w:lang w:val="en-US"/>
        </w:rPr>
        <w:t>You may need to read literature on previous experiments to get the proper thermocycler temperatures, cycles</w:t>
      </w:r>
      <w:r w:rsidR="00D3553C" w:rsidRPr="00A87305">
        <w:rPr>
          <w:lang w:val="en-US"/>
        </w:rPr>
        <w:t>,</w:t>
      </w:r>
      <w:r w:rsidRPr="00A87305">
        <w:rPr>
          <w:lang w:val="en-US"/>
        </w:rPr>
        <w:t xml:space="preserve"> and times</w:t>
      </w:r>
      <w:r w:rsidR="00590BB0" w:rsidRPr="00A87305">
        <w:rPr>
          <w:lang w:val="en-US"/>
        </w:rPr>
        <w:t xml:space="preserve"> for new primers being used in this lab</w:t>
      </w:r>
      <w:r w:rsidRPr="00A87305">
        <w:rPr>
          <w:lang w:val="en-US"/>
        </w:rPr>
        <w:t>.</w:t>
      </w:r>
      <w:r w:rsidR="00A87305">
        <w:rPr>
          <w:lang w:val="en-US"/>
        </w:rPr>
        <w:t>)</w:t>
      </w:r>
    </w:p>
    <w:p w14:paraId="47CDFCE7" w14:textId="61A98D88" w:rsidR="00053DB1" w:rsidRPr="001D750D" w:rsidRDefault="00053DB1" w:rsidP="007664F9">
      <w:pPr>
        <w:pStyle w:val="ListParagraph"/>
        <w:numPr>
          <w:ilvl w:val="2"/>
          <w:numId w:val="1"/>
        </w:numPr>
        <w:rPr>
          <w:lang w:val="en-US"/>
        </w:rPr>
      </w:pPr>
      <w:r w:rsidRPr="001D750D">
        <w:rPr>
          <w:lang w:val="en-US"/>
        </w:rPr>
        <w:t>Export this protocol</w:t>
      </w:r>
      <w:r w:rsidR="001D750D">
        <w:rPr>
          <w:lang w:val="en-US"/>
        </w:rPr>
        <w:t>, save it on the desktop and then import it into the OT-2 app to be run</w:t>
      </w:r>
      <w:r w:rsidRPr="001D750D">
        <w:rPr>
          <w:lang w:val="en-US"/>
        </w:rPr>
        <w:t>.</w:t>
      </w:r>
    </w:p>
    <w:p w14:paraId="446C045B" w14:textId="3EE60649" w:rsidR="00053DB1" w:rsidRDefault="00053DB1" w:rsidP="007664F9">
      <w:pPr>
        <w:pStyle w:val="ListParagraph"/>
        <w:numPr>
          <w:ilvl w:val="2"/>
          <w:numId w:val="1"/>
        </w:numPr>
        <w:rPr>
          <w:lang w:val="en-US"/>
        </w:rPr>
      </w:pPr>
      <w:r>
        <w:rPr>
          <w:lang w:val="en-US"/>
        </w:rPr>
        <w:t>This part of the designer is fairly straight-forward,</w:t>
      </w:r>
      <w:r w:rsidR="001D750D">
        <w:rPr>
          <w:lang w:val="en-US"/>
        </w:rPr>
        <w:t xml:space="preserve"> there</w:t>
      </w:r>
      <w:r w:rsidR="00280988">
        <w:rPr>
          <w:lang w:val="en-US"/>
        </w:rPr>
        <w:t xml:space="preserve"> are examples using the anthracnose primers in the lab in </w:t>
      </w:r>
      <w:r w:rsidR="00280988" w:rsidRPr="00BF5D10">
        <w:rPr>
          <w:lang w:val="en-US"/>
        </w:rPr>
        <w:t xml:space="preserve">the “Thermocycler PCR ” </w:t>
      </w:r>
      <w:r w:rsidR="00527885" w:rsidRPr="00BF5D10">
        <w:rPr>
          <w:lang w:val="en-US"/>
        </w:rPr>
        <w:t>f</w:t>
      </w:r>
      <w:r w:rsidR="00280988" w:rsidRPr="00BF5D10">
        <w:rPr>
          <w:lang w:val="en-US"/>
        </w:rPr>
        <w:t xml:space="preserve">older </w:t>
      </w:r>
      <w:r w:rsidR="00280988">
        <w:rPr>
          <w:lang w:val="en-US"/>
        </w:rPr>
        <w:t xml:space="preserve">on the computer </w:t>
      </w:r>
      <w:r w:rsidR="007269B5">
        <w:rPr>
          <w:lang w:val="en-US"/>
        </w:rPr>
        <w:t xml:space="preserve">next to the OT-2. </w:t>
      </w:r>
    </w:p>
    <w:p w14:paraId="16F09720" w14:textId="12D43B91" w:rsidR="007269B5" w:rsidRDefault="007269B5" w:rsidP="007664F9">
      <w:pPr>
        <w:pStyle w:val="ListParagraph"/>
        <w:numPr>
          <w:ilvl w:val="2"/>
          <w:numId w:val="1"/>
        </w:numPr>
        <w:rPr>
          <w:lang w:val="en-US"/>
        </w:rPr>
      </w:pPr>
      <w:r>
        <w:rPr>
          <w:lang w:val="en-US"/>
        </w:rPr>
        <w:t xml:space="preserve">Run your samples with the proper thermocycler procedures in the OT-2 and then </w:t>
      </w:r>
      <w:r w:rsidR="007B4422">
        <w:rPr>
          <w:lang w:val="en-US"/>
        </w:rPr>
        <w:t xml:space="preserve">they are ready to be run on a gel. </w:t>
      </w:r>
    </w:p>
    <w:p w14:paraId="72FDE58A" w14:textId="3AF2C5E3" w:rsidR="007664F9" w:rsidRDefault="007664F9" w:rsidP="007664F9">
      <w:pPr>
        <w:pStyle w:val="ListParagraph"/>
        <w:numPr>
          <w:ilvl w:val="1"/>
          <w:numId w:val="1"/>
        </w:numPr>
        <w:rPr>
          <w:lang w:val="en-US"/>
        </w:rPr>
      </w:pPr>
      <w:r>
        <w:rPr>
          <w:lang w:val="en-US"/>
        </w:rPr>
        <w:t>Bio-Rad C</w:t>
      </w:r>
      <w:r w:rsidR="0096469E">
        <w:rPr>
          <w:lang w:val="en-US"/>
        </w:rPr>
        <w:t>FX Connect</w:t>
      </w:r>
    </w:p>
    <w:p w14:paraId="548440DE" w14:textId="2B511E45" w:rsidR="0096469E" w:rsidRDefault="0096469E" w:rsidP="0096469E">
      <w:pPr>
        <w:pStyle w:val="ListParagraph"/>
        <w:numPr>
          <w:ilvl w:val="2"/>
          <w:numId w:val="1"/>
        </w:numPr>
        <w:rPr>
          <w:lang w:val="en-US"/>
        </w:rPr>
      </w:pPr>
      <w:r>
        <w:rPr>
          <w:lang w:val="en-US"/>
        </w:rPr>
        <w:t>Turn on the BIO RAD CFX Connect Real Time System and the laptop labelled “qPCR AND GEL IMAGING ONLY” that is next to it.</w:t>
      </w:r>
    </w:p>
    <w:p w14:paraId="6203152E" w14:textId="6D95BE40" w:rsidR="0096469E" w:rsidRDefault="0096469E" w:rsidP="0096469E">
      <w:pPr>
        <w:pStyle w:val="ListParagraph"/>
        <w:numPr>
          <w:ilvl w:val="2"/>
          <w:numId w:val="1"/>
        </w:numPr>
        <w:rPr>
          <w:lang w:val="en-US"/>
        </w:rPr>
      </w:pPr>
      <w:r>
        <w:rPr>
          <w:lang w:val="en-US"/>
        </w:rPr>
        <w:t>Click on the icon “Bio-Rad CFX Maestro</w:t>
      </w:r>
      <w:r w:rsidR="003656E8">
        <w:rPr>
          <w:lang w:val="en-US"/>
        </w:rPr>
        <w:t>.</w:t>
      </w:r>
    </w:p>
    <w:p w14:paraId="24B09058" w14:textId="6E99F12E" w:rsidR="003656E8" w:rsidRDefault="003656E8" w:rsidP="0096469E">
      <w:pPr>
        <w:pStyle w:val="ListParagraph"/>
        <w:numPr>
          <w:ilvl w:val="2"/>
          <w:numId w:val="1"/>
        </w:numPr>
        <w:rPr>
          <w:lang w:val="en-US"/>
        </w:rPr>
      </w:pPr>
      <w:r>
        <w:rPr>
          <w:lang w:val="en-US"/>
        </w:rPr>
        <w:t>On the home page, under “Select run type”, click on “User-defined”</w:t>
      </w:r>
    </w:p>
    <w:p w14:paraId="22C65B83" w14:textId="04C1DBB5" w:rsidR="00353665" w:rsidRDefault="00353665" w:rsidP="0096469E">
      <w:pPr>
        <w:pStyle w:val="ListParagraph"/>
        <w:numPr>
          <w:ilvl w:val="2"/>
          <w:numId w:val="1"/>
        </w:numPr>
        <w:rPr>
          <w:lang w:val="en-US"/>
        </w:rPr>
      </w:pPr>
      <w:r>
        <w:rPr>
          <w:lang w:val="en-US"/>
        </w:rPr>
        <w:t xml:space="preserve">In the top left corner, you can choose “Create New…” or if your primer has been used before, click on “Select Existing…” and choose the PCR protocol saved for this primer. </w:t>
      </w:r>
    </w:p>
    <w:p w14:paraId="1C1654BF" w14:textId="47D70027" w:rsidR="00A47670" w:rsidRDefault="00A47670" w:rsidP="0096469E">
      <w:pPr>
        <w:pStyle w:val="ListParagraph"/>
        <w:numPr>
          <w:ilvl w:val="2"/>
          <w:numId w:val="1"/>
        </w:numPr>
        <w:rPr>
          <w:lang w:val="en-US"/>
        </w:rPr>
      </w:pPr>
      <w:r>
        <w:rPr>
          <w:lang w:val="en-US"/>
        </w:rPr>
        <w:t>After clicking on “Create New…” you will open a new page that will allow you to edit for PCR parameters. Modify these parameters in accordance with the primer you are using and then click “OK”</w:t>
      </w:r>
      <w:r w:rsidR="00734E9C">
        <w:rPr>
          <w:lang w:val="en-US"/>
        </w:rPr>
        <w:t xml:space="preserve">. You can click “Insert Gradient” which will be useful if you have primers with different annealing temperatures </w:t>
      </w:r>
      <w:r w:rsidR="00550C4B">
        <w:rPr>
          <w:lang w:val="en-US"/>
        </w:rPr>
        <w:t xml:space="preserve">(not times) such that you can run them at the same time in this machine. The gradient slots A-H correspond to the rows in the machine. </w:t>
      </w:r>
    </w:p>
    <w:p w14:paraId="1E2DAB44" w14:textId="3914AA58" w:rsidR="00EA18F6" w:rsidRDefault="00EA18F6" w:rsidP="0096469E">
      <w:pPr>
        <w:pStyle w:val="ListParagraph"/>
        <w:numPr>
          <w:ilvl w:val="2"/>
          <w:numId w:val="1"/>
        </w:numPr>
        <w:rPr>
          <w:lang w:val="en-US"/>
        </w:rPr>
      </w:pPr>
      <w:r>
        <w:rPr>
          <w:lang w:val="en-US"/>
        </w:rPr>
        <w:t xml:space="preserve">Once you hit “OK” you can save this protocol so that you can choose “Select Existing…” the next time this primer is run. </w:t>
      </w:r>
    </w:p>
    <w:p w14:paraId="68D7CD74" w14:textId="315A6290" w:rsidR="00196C26" w:rsidRPr="0096469E" w:rsidRDefault="00196C26" w:rsidP="0096469E">
      <w:pPr>
        <w:pStyle w:val="ListParagraph"/>
        <w:numPr>
          <w:ilvl w:val="2"/>
          <w:numId w:val="1"/>
        </w:numPr>
        <w:rPr>
          <w:lang w:val="en-US"/>
        </w:rPr>
      </w:pPr>
      <w:r>
        <w:rPr>
          <w:lang w:val="en-US"/>
        </w:rPr>
        <w:t>This will take you back to the previous screen and you should see your PCR parameters displayed. Then click on the tab “Start Run”</w:t>
      </w:r>
      <w:r w:rsidR="006D4F1E">
        <w:rPr>
          <w:lang w:val="en-US"/>
        </w:rPr>
        <w:t xml:space="preserve"> and click “Start Run” in the bottom right corner. The machine will run on its own and </w:t>
      </w:r>
      <w:r w:rsidR="000D7140">
        <w:rPr>
          <w:lang w:val="en-US"/>
        </w:rPr>
        <w:t xml:space="preserve">indicate to you how much time is left for you to set a timer and return for your samples later. </w:t>
      </w:r>
    </w:p>
    <w:p w14:paraId="7EEFFA1C" w14:textId="77777777" w:rsidR="00053DB1" w:rsidRDefault="00053DB1" w:rsidP="00053DB1">
      <w:pPr>
        <w:pStyle w:val="ListParagraph"/>
        <w:ind w:left="1440"/>
        <w:rPr>
          <w:lang w:val="en-US"/>
        </w:rPr>
      </w:pPr>
    </w:p>
    <w:p w14:paraId="45F0FB02" w14:textId="77777777" w:rsidR="004515A7" w:rsidRDefault="00495A99" w:rsidP="004515A7">
      <w:pPr>
        <w:pStyle w:val="ListParagraph"/>
        <w:numPr>
          <w:ilvl w:val="0"/>
          <w:numId w:val="1"/>
        </w:numPr>
        <w:rPr>
          <w:lang w:val="en-US"/>
        </w:rPr>
      </w:pPr>
      <w:r>
        <w:rPr>
          <w:lang w:val="en-US"/>
        </w:rPr>
        <w:t xml:space="preserve">Gel electrophoresis </w:t>
      </w:r>
    </w:p>
    <w:p w14:paraId="5C6D9E25" w14:textId="56911CCA" w:rsidR="004515A7" w:rsidRPr="004515A7" w:rsidRDefault="004515A7" w:rsidP="004515A7">
      <w:pPr>
        <w:pStyle w:val="ListParagraph"/>
        <w:numPr>
          <w:ilvl w:val="1"/>
          <w:numId w:val="1"/>
        </w:numPr>
        <w:rPr>
          <w:lang w:val="en-US"/>
        </w:rPr>
      </w:pPr>
      <w:r w:rsidRPr="004515A7">
        <w:rPr>
          <w:rFonts w:cstheme="minorHAnsi"/>
          <w:b/>
          <w:bCs/>
          <w:lang w:val="en-US"/>
        </w:rPr>
        <w:t>Note:</w:t>
      </w:r>
      <w:r w:rsidRPr="004515A7">
        <w:rPr>
          <w:rFonts w:cstheme="minorHAnsi"/>
          <w:lang w:val="en-US"/>
        </w:rPr>
        <w:t xml:space="preserve"> This will be almost identical to previous gel run, with some subtle differences in volume </w:t>
      </w:r>
    </w:p>
    <w:p w14:paraId="051B8D95" w14:textId="3AA4B983" w:rsidR="00523628" w:rsidRDefault="003A511C" w:rsidP="00523628">
      <w:pPr>
        <w:pStyle w:val="ListParagraph"/>
        <w:numPr>
          <w:ilvl w:val="1"/>
          <w:numId w:val="1"/>
        </w:numPr>
        <w:rPr>
          <w:lang w:val="en-US"/>
        </w:rPr>
      </w:pPr>
      <w:r>
        <w:rPr>
          <w:lang w:val="en-US"/>
        </w:rPr>
        <w:t>Prepar</w:t>
      </w:r>
      <w:r w:rsidR="00523628">
        <w:rPr>
          <w:lang w:val="en-US"/>
        </w:rPr>
        <w:t>ation of</w:t>
      </w:r>
      <w:r>
        <w:rPr>
          <w:lang w:val="en-US"/>
        </w:rPr>
        <w:t xml:space="preserve"> gel for amplified DNA</w:t>
      </w:r>
    </w:p>
    <w:p w14:paraId="79476620" w14:textId="77777777" w:rsidR="00642335" w:rsidRPr="00642335" w:rsidRDefault="00523628" w:rsidP="00642335">
      <w:pPr>
        <w:pStyle w:val="ListParagraph"/>
        <w:numPr>
          <w:ilvl w:val="2"/>
          <w:numId w:val="1"/>
        </w:numPr>
        <w:rPr>
          <w:lang w:val="en-US"/>
        </w:rPr>
      </w:pPr>
      <w:r w:rsidRPr="00523628">
        <w:rPr>
          <w:rFonts w:cstheme="minorHAnsi"/>
          <w:lang w:val="en-US"/>
        </w:rPr>
        <w:t xml:space="preserve">Add </w:t>
      </w:r>
      <w:r w:rsidRPr="00BF0D60">
        <w:rPr>
          <w:rFonts w:cstheme="minorHAnsi"/>
          <w:color w:val="FF0000"/>
          <w:lang w:val="en-US"/>
        </w:rPr>
        <w:t xml:space="preserve">0.7 g </w:t>
      </w:r>
      <w:r w:rsidRPr="00523628">
        <w:rPr>
          <w:rFonts w:cstheme="minorHAnsi"/>
          <w:lang w:val="en-US"/>
        </w:rPr>
        <w:t xml:space="preserve">of agarose (powder) in Erlenmeyer flask with </w:t>
      </w:r>
      <w:r w:rsidRPr="00523628">
        <w:rPr>
          <w:rFonts w:cstheme="minorHAnsi"/>
          <w:color w:val="FF0000"/>
          <w:lang w:val="en-US"/>
        </w:rPr>
        <w:t xml:space="preserve">70 mL </w:t>
      </w:r>
      <w:r w:rsidRPr="00523628">
        <w:rPr>
          <w:rFonts w:cstheme="minorHAnsi"/>
          <w:lang w:val="en-US"/>
        </w:rPr>
        <w:t xml:space="preserve">of 1x TAE dilution </w:t>
      </w:r>
      <w:r w:rsidR="000D0124">
        <w:rPr>
          <w:rFonts w:cstheme="minorHAnsi"/>
          <w:lang w:val="en-US"/>
        </w:rPr>
        <w:t xml:space="preserve"> </w:t>
      </w:r>
      <w:r w:rsidR="00FE1F3C">
        <w:rPr>
          <w:rFonts w:cstheme="minorHAnsi"/>
          <w:lang w:val="en-US"/>
        </w:rPr>
        <w:t xml:space="preserve"> </w:t>
      </w:r>
      <w:r w:rsidRPr="00523628">
        <w:rPr>
          <w:rFonts w:cstheme="minorHAnsi"/>
          <w:lang w:val="en-US"/>
        </w:rPr>
        <w:t>for 1% agarose gel (PCR ready DNA)</w:t>
      </w:r>
      <w:r w:rsidR="00BF0D60">
        <w:rPr>
          <w:rFonts w:cstheme="minorHAnsi"/>
          <w:lang w:val="en-US"/>
        </w:rPr>
        <w:t xml:space="preserve"> to use the medium sized </w:t>
      </w:r>
      <w:r w:rsidR="004314EB">
        <w:rPr>
          <w:rFonts w:cstheme="minorHAnsi"/>
          <w:lang w:val="en-US"/>
        </w:rPr>
        <w:t>gel.</w:t>
      </w:r>
      <w:r w:rsidR="00642335">
        <w:rPr>
          <w:rFonts w:cstheme="minorHAnsi"/>
          <w:lang w:val="en-US"/>
        </w:rPr>
        <w:t xml:space="preserve"> ( </w:t>
      </w:r>
      <w:r w:rsidR="00642335" w:rsidRPr="00D92F57">
        <w:rPr>
          <w:rFonts w:cstheme="minorHAnsi"/>
          <w:lang w:val="en-US"/>
        </w:rPr>
        <w:t xml:space="preserve">In the </w:t>
      </w:r>
      <w:r w:rsidR="00642335" w:rsidRPr="00D92F57">
        <w:rPr>
          <w:rFonts w:cstheme="minorHAnsi"/>
          <w:lang w:val="en-US"/>
        </w:rPr>
        <w:lastRenderedPageBreak/>
        <w:t>smallest gel tray</w:t>
      </w:r>
      <w:r w:rsidR="00642335">
        <w:rPr>
          <w:rFonts w:cstheme="minorHAnsi"/>
          <w:lang w:val="en-US"/>
        </w:rPr>
        <w:t xml:space="preserve"> that </w:t>
      </w:r>
      <w:r w:rsidR="00642335" w:rsidRPr="00D92F57">
        <w:rPr>
          <w:rFonts w:cstheme="minorHAnsi"/>
          <w:lang w:val="en-US"/>
        </w:rPr>
        <w:t>we have in the lab, 40mL with 0.4 g of agarose was a good fit.</w:t>
      </w:r>
      <w:r w:rsidR="00642335">
        <w:rPr>
          <w:rFonts w:cstheme="minorHAnsi"/>
          <w:lang w:val="en-US"/>
        </w:rPr>
        <w:t>)</w:t>
      </w:r>
    </w:p>
    <w:p w14:paraId="5FE7CE6D" w14:textId="77777777" w:rsidR="00642335" w:rsidRPr="00642335" w:rsidRDefault="00523628" w:rsidP="00642335">
      <w:pPr>
        <w:pStyle w:val="ListParagraph"/>
        <w:numPr>
          <w:ilvl w:val="2"/>
          <w:numId w:val="1"/>
        </w:numPr>
        <w:rPr>
          <w:lang w:val="en-US"/>
        </w:rPr>
      </w:pPr>
      <w:r w:rsidRPr="00642335">
        <w:rPr>
          <w:rFonts w:cstheme="minorHAnsi"/>
          <w:lang w:val="en-US"/>
        </w:rPr>
        <w:t>Microwave for 1 min 30 s</w:t>
      </w:r>
    </w:p>
    <w:p w14:paraId="105B9A9B" w14:textId="1AA95615" w:rsidR="00642335" w:rsidRPr="00642335" w:rsidRDefault="00523628" w:rsidP="00642335">
      <w:pPr>
        <w:pStyle w:val="ListParagraph"/>
        <w:numPr>
          <w:ilvl w:val="2"/>
          <w:numId w:val="1"/>
        </w:numPr>
        <w:rPr>
          <w:lang w:val="en-US"/>
        </w:rPr>
      </w:pPr>
      <w:r w:rsidRPr="00642335">
        <w:rPr>
          <w:rFonts w:cstheme="minorHAnsi"/>
          <w:lang w:val="en-US"/>
        </w:rPr>
        <w:t xml:space="preserve">Add </w:t>
      </w:r>
      <w:r w:rsidRPr="00373A29">
        <w:rPr>
          <w:rFonts w:cstheme="minorHAnsi"/>
          <w:b/>
          <w:bCs/>
          <w:lang w:val="en-US"/>
        </w:rPr>
        <w:t xml:space="preserve">1 </w:t>
      </w:r>
      <w:r w:rsidR="00C6140E">
        <w:rPr>
          <w:rFonts w:cstheme="minorHAnsi"/>
          <w:b/>
          <w:bCs/>
          <w:lang w:val="en-US"/>
        </w:rPr>
        <w:t xml:space="preserve"> </w:t>
      </w:r>
      <w:proofErr w:type="spellStart"/>
      <w:r w:rsidRPr="00373A29">
        <w:rPr>
          <w:rFonts w:cstheme="minorHAnsi"/>
          <w:b/>
          <w:bCs/>
          <w:lang w:val="en-US"/>
        </w:rPr>
        <w:t>uL</w:t>
      </w:r>
      <w:proofErr w:type="spellEnd"/>
      <w:r w:rsidRPr="00642335">
        <w:rPr>
          <w:rFonts w:cstheme="minorHAnsi"/>
          <w:lang w:val="en-US"/>
        </w:rPr>
        <w:t xml:space="preserve"> of  SYBR safe DNA gel stain to mixture and mix</w:t>
      </w:r>
    </w:p>
    <w:p w14:paraId="71BB14DB" w14:textId="77777777" w:rsidR="00642335" w:rsidRPr="00642335" w:rsidRDefault="008604C6" w:rsidP="00642335">
      <w:pPr>
        <w:pStyle w:val="ListParagraph"/>
        <w:numPr>
          <w:ilvl w:val="2"/>
          <w:numId w:val="1"/>
        </w:numPr>
        <w:rPr>
          <w:lang w:val="en-US"/>
        </w:rPr>
      </w:pPr>
      <w:r w:rsidRPr="00642335">
        <w:rPr>
          <w:rFonts w:cstheme="minorHAnsi"/>
          <w:lang w:val="en-US"/>
        </w:rPr>
        <w:t>Wrap tape over the edge-less sides of the gel plate and p</w:t>
      </w:r>
      <w:r w:rsidR="00523628" w:rsidRPr="00642335">
        <w:rPr>
          <w:rFonts w:cstheme="minorHAnsi"/>
          <w:lang w:val="en-US"/>
        </w:rPr>
        <w:t xml:space="preserve">our </w:t>
      </w:r>
      <w:r w:rsidR="002A5683" w:rsidRPr="00642335">
        <w:rPr>
          <w:rFonts w:cstheme="minorHAnsi"/>
          <w:lang w:val="en-US"/>
        </w:rPr>
        <w:t xml:space="preserve">Erlenmeyer flask mixture </w:t>
      </w:r>
      <w:r w:rsidR="00523628" w:rsidRPr="00642335">
        <w:rPr>
          <w:rFonts w:cstheme="minorHAnsi"/>
          <w:lang w:val="en-US"/>
        </w:rPr>
        <w:t xml:space="preserve">onto the electrophoresis gel plate, insert the </w:t>
      </w:r>
      <w:proofErr w:type="gramStart"/>
      <w:r w:rsidR="00523628" w:rsidRPr="00642335">
        <w:rPr>
          <w:rFonts w:cstheme="minorHAnsi"/>
          <w:lang w:val="en-US"/>
        </w:rPr>
        <w:t>teeth</w:t>
      </w:r>
      <w:proofErr w:type="gramEnd"/>
      <w:r w:rsidR="00523628" w:rsidRPr="00642335">
        <w:rPr>
          <w:rFonts w:cstheme="minorHAnsi"/>
          <w:lang w:val="en-US"/>
        </w:rPr>
        <w:t xml:space="preserve"> and make sure to remove any bubbles</w:t>
      </w:r>
    </w:p>
    <w:p w14:paraId="5EF13825" w14:textId="77777777" w:rsidR="00642335" w:rsidRPr="00642335" w:rsidRDefault="00111CF5" w:rsidP="00642335">
      <w:pPr>
        <w:pStyle w:val="ListParagraph"/>
        <w:numPr>
          <w:ilvl w:val="2"/>
          <w:numId w:val="1"/>
        </w:numPr>
        <w:rPr>
          <w:lang w:val="en-US"/>
        </w:rPr>
      </w:pPr>
      <w:r w:rsidRPr="00642335">
        <w:rPr>
          <w:rFonts w:cstheme="minorHAnsi"/>
          <w:lang w:val="en-US"/>
        </w:rPr>
        <w:t>Let it cool and harden</w:t>
      </w:r>
      <w:r w:rsidR="007C6ED5" w:rsidRPr="00642335">
        <w:rPr>
          <w:rFonts w:cstheme="minorHAnsi"/>
          <w:lang w:val="en-US"/>
        </w:rPr>
        <w:t>.</w:t>
      </w:r>
    </w:p>
    <w:p w14:paraId="268CA740" w14:textId="66301DB9" w:rsidR="00111CF5" w:rsidRPr="00642335" w:rsidRDefault="00111CF5" w:rsidP="00642335">
      <w:pPr>
        <w:pStyle w:val="ListParagraph"/>
        <w:numPr>
          <w:ilvl w:val="2"/>
          <w:numId w:val="1"/>
        </w:numPr>
        <w:rPr>
          <w:lang w:val="en-US"/>
        </w:rPr>
      </w:pPr>
      <w:r w:rsidRPr="00642335">
        <w:rPr>
          <w:rFonts w:cstheme="minorHAnsi"/>
          <w:lang w:val="en-US"/>
        </w:rPr>
        <w:t>Then place into the loading dock with enough buffer solution</w:t>
      </w:r>
      <w:r w:rsidR="00A32111" w:rsidRPr="00642335">
        <w:rPr>
          <w:rFonts w:cstheme="minorHAnsi"/>
          <w:lang w:val="en-US"/>
        </w:rPr>
        <w:t xml:space="preserve"> (1x TAE)</w:t>
      </w:r>
      <w:r w:rsidRPr="00642335">
        <w:rPr>
          <w:rFonts w:cstheme="minorHAnsi"/>
          <w:lang w:val="en-US"/>
        </w:rPr>
        <w:t xml:space="preserve"> to </w:t>
      </w:r>
      <w:r w:rsidR="007C6ED5" w:rsidRPr="00642335">
        <w:rPr>
          <w:rFonts w:cstheme="minorHAnsi"/>
          <w:lang w:val="en-US"/>
        </w:rPr>
        <w:t xml:space="preserve">cover the plate. </w:t>
      </w:r>
    </w:p>
    <w:p w14:paraId="1CEFF561" w14:textId="029083DF" w:rsidR="00495A99" w:rsidRDefault="00DD2D6F" w:rsidP="00642335">
      <w:pPr>
        <w:pStyle w:val="ListParagraph"/>
        <w:numPr>
          <w:ilvl w:val="1"/>
          <w:numId w:val="1"/>
        </w:numPr>
        <w:rPr>
          <w:rFonts w:cstheme="minorHAnsi"/>
          <w:lang w:val="en-US"/>
        </w:rPr>
      </w:pPr>
      <w:r>
        <w:rPr>
          <w:rFonts w:cstheme="minorHAnsi"/>
          <w:lang w:val="en-US"/>
        </w:rPr>
        <w:t xml:space="preserve">Pipette </w:t>
      </w:r>
      <w:r w:rsidR="00495A99">
        <w:rPr>
          <w:rFonts w:cstheme="minorHAnsi"/>
          <w:lang w:val="en-US"/>
        </w:rPr>
        <w:t>DNA on</w:t>
      </w:r>
      <w:r>
        <w:rPr>
          <w:rFonts w:cstheme="minorHAnsi"/>
          <w:lang w:val="en-US"/>
        </w:rPr>
        <w:t>to</w:t>
      </w:r>
      <w:r w:rsidR="00495A99">
        <w:rPr>
          <w:rFonts w:cstheme="minorHAnsi"/>
          <w:lang w:val="en-US"/>
        </w:rPr>
        <w:t xml:space="preserve"> gel plate</w:t>
      </w:r>
    </w:p>
    <w:p w14:paraId="3CA55D42" w14:textId="77777777" w:rsidR="00495A99" w:rsidRDefault="00495A99" w:rsidP="00495A99">
      <w:pPr>
        <w:pStyle w:val="ListParagraph"/>
        <w:numPr>
          <w:ilvl w:val="2"/>
          <w:numId w:val="1"/>
        </w:numPr>
        <w:rPr>
          <w:rFonts w:cstheme="minorHAnsi"/>
          <w:lang w:val="en-US"/>
        </w:rPr>
      </w:pPr>
      <w:r>
        <w:rPr>
          <w:rFonts w:cstheme="minorHAnsi"/>
          <w:lang w:val="en-US"/>
        </w:rPr>
        <w:t>Place a sheet of parafilm on a 94 well plate and slightly push the film down to create small holes over the 94 well plate</w:t>
      </w:r>
    </w:p>
    <w:p w14:paraId="2EF790B5" w14:textId="29C69F23" w:rsidR="00495A99" w:rsidRDefault="00495A99" w:rsidP="00495A99">
      <w:pPr>
        <w:pStyle w:val="ListParagraph"/>
        <w:numPr>
          <w:ilvl w:val="2"/>
          <w:numId w:val="1"/>
        </w:numPr>
        <w:rPr>
          <w:rFonts w:cstheme="minorHAnsi"/>
          <w:lang w:val="en-US"/>
        </w:rPr>
      </w:pPr>
      <w:r>
        <w:rPr>
          <w:rFonts w:cstheme="minorHAnsi"/>
          <w:lang w:val="en-US"/>
        </w:rPr>
        <w:t xml:space="preserve">Pipette </w:t>
      </w:r>
      <w:r w:rsidR="00661F8B" w:rsidRPr="00661F8B">
        <w:rPr>
          <w:rFonts w:cstheme="minorHAnsi"/>
          <w:b/>
          <w:bCs/>
          <w:lang w:val="en-US"/>
        </w:rPr>
        <w:t>3</w:t>
      </w:r>
      <w:r w:rsidRPr="00661F8B">
        <w:rPr>
          <w:rFonts w:cstheme="minorHAnsi"/>
          <w:b/>
          <w:bCs/>
          <w:lang w:val="en-US"/>
        </w:rPr>
        <w:t xml:space="preserve"> </w:t>
      </w:r>
      <w:proofErr w:type="spellStart"/>
      <w:r w:rsidRPr="00661F8B">
        <w:rPr>
          <w:rFonts w:cstheme="minorHAnsi"/>
          <w:b/>
          <w:bCs/>
          <w:lang w:val="en-US"/>
        </w:rPr>
        <w:t>uL</w:t>
      </w:r>
      <w:proofErr w:type="spellEnd"/>
      <w:r w:rsidRPr="00661F8B">
        <w:rPr>
          <w:rFonts w:cstheme="minorHAnsi"/>
          <w:b/>
          <w:bCs/>
          <w:lang w:val="en-US"/>
        </w:rPr>
        <w:t xml:space="preserve"> </w:t>
      </w:r>
      <w:r>
        <w:rPr>
          <w:rFonts w:cstheme="minorHAnsi"/>
          <w:lang w:val="en-US"/>
        </w:rPr>
        <w:t xml:space="preserve">of </w:t>
      </w:r>
      <w:proofErr w:type="gramStart"/>
      <w:r>
        <w:rPr>
          <w:rFonts w:cstheme="minorHAnsi"/>
          <w:lang w:val="en-US"/>
        </w:rPr>
        <w:t>Orange</w:t>
      </w:r>
      <w:proofErr w:type="gramEnd"/>
      <w:r>
        <w:rPr>
          <w:rFonts w:cstheme="minorHAnsi"/>
          <w:lang w:val="en-US"/>
        </w:rPr>
        <w:t xml:space="preserve"> DNA loading dye</w:t>
      </w:r>
      <w:r w:rsidR="00973353">
        <w:rPr>
          <w:rFonts w:cstheme="minorHAnsi"/>
          <w:lang w:val="en-US"/>
        </w:rPr>
        <w:t xml:space="preserve"> (actual liquid colour is green)</w:t>
      </w:r>
      <w:r>
        <w:rPr>
          <w:rFonts w:cstheme="minorHAnsi"/>
          <w:lang w:val="en-US"/>
        </w:rPr>
        <w:t xml:space="preserve"> onto the wells for the number of samples that you are running</w:t>
      </w:r>
    </w:p>
    <w:p w14:paraId="6A774086" w14:textId="65BD42EA" w:rsidR="00495A99" w:rsidRPr="00367920" w:rsidRDefault="00495A99" w:rsidP="00495A99">
      <w:pPr>
        <w:pStyle w:val="ListParagraph"/>
        <w:numPr>
          <w:ilvl w:val="2"/>
          <w:numId w:val="1"/>
        </w:numPr>
        <w:rPr>
          <w:rFonts w:cstheme="minorHAnsi"/>
          <w:lang w:val="en-US"/>
        </w:rPr>
      </w:pPr>
      <w:r>
        <w:rPr>
          <w:rFonts w:cstheme="minorHAnsi"/>
          <w:lang w:val="en-US"/>
        </w:rPr>
        <w:t xml:space="preserve">Pipette </w:t>
      </w:r>
      <w:r w:rsidR="00661F8B" w:rsidRPr="00661F8B">
        <w:rPr>
          <w:rFonts w:cstheme="minorHAnsi"/>
          <w:b/>
          <w:bCs/>
          <w:lang w:val="en-US"/>
        </w:rPr>
        <w:t>5</w:t>
      </w:r>
      <w:r w:rsidRPr="00661F8B">
        <w:rPr>
          <w:rFonts w:cstheme="minorHAnsi"/>
          <w:b/>
          <w:bCs/>
          <w:lang w:val="en-US"/>
        </w:rPr>
        <w:t xml:space="preserve"> </w:t>
      </w:r>
      <w:proofErr w:type="spellStart"/>
      <w:r w:rsidRPr="00661F8B">
        <w:rPr>
          <w:rFonts w:cstheme="minorHAnsi"/>
          <w:b/>
          <w:bCs/>
          <w:lang w:val="en-US"/>
        </w:rPr>
        <w:t>uL</w:t>
      </w:r>
      <w:proofErr w:type="spellEnd"/>
      <w:r>
        <w:rPr>
          <w:rFonts w:cstheme="minorHAnsi"/>
          <w:lang w:val="en-US"/>
        </w:rPr>
        <w:t xml:space="preserve"> of DNA onto </w:t>
      </w:r>
      <w:r w:rsidR="00973353">
        <w:rPr>
          <w:rFonts w:cstheme="minorHAnsi"/>
          <w:lang w:val="en-US"/>
        </w:rPr>
        <w:t>O</w:t>
      </w:r>
      <w:r>
        <w:rPr>
          <w:rFonts w:cstheme="minorHAnsi"/>
          <w:lang w:val="en-US"/>
        </w:rPr>
        <w:t xml:space="preserve">range </w:t>
      </w:r>
      <w:r w:rsidR="00973353">
        <w:rPr>
          <w:rFonts w:cstheme="minorHAnsi"/>
          <w:lang w:val="en-US"/>
        </w:rPr>
        <w:t xml:space="preserve">DNA loading </w:t>
      </w:r>
      <w:r>
        <w:rPr>
          <w:rFonts w:cstheme="minorHAnsi"/>
          <w:lang w:val="en-US"/>
        </w:rPr>
        <w:t>dye and use the pipette to mix the two</w:t>
      </w:r>
    </w:p>
    <w:p w14:paraId="7BF34D89" w14:textId="77777777" w:rsidR="00495A99" w:rsidRDefault="00495A99" w:rsidP="00495A99">
      <w:pPr>
        <w:pStyle w:val="ListParagraph"/>
        <w:numPr>
          <w:ilvl w:val="2"/>
          <w:numId w:val="1"/>
        </w:numPr>
        <w:rPr>
          <w:rFonts w:cstheme="minorHAnsi"/>
          <w:lang w:val="en-US"/>
        </w:rPr>
      </w:pPr>
      <w:r>
        <w:rPr>
          <w:rFonts w:cstheme="minorHAnsi"/>
          <w:lang w:val="en-US"/>
        </w:rPr>
        <w:t>Aspirate as much of the mix into the pipette as possible without getting any bubbles in the tip</w:t>
      </w:r>
    </w:p>
    <w:p w14:paraId="3FF28073" w14:textId="77777777" w:rsidR="00495A99" w:rsidRDefault="00495A99" w:rsidP="00495A99">
      <w:pPr>
        <w:pStyle w:val="ListParagraph"/>
        <w:numPr>
          <w:ilvl w:val="2"/>
          <w:numId w:val="1"/>
        </w:numPr>
        <w:rPr>
          <w:rFonts w:cstheme="minorHAnsi"/>
          <w:lang w:val="en-US"/>
        </w:rPr>
      </w:pPr>
      <w:r>
        <w:rPr>
          <w:rFonts w:cstheme="minorHAnsi"/>
          <w:lang w:val="en-US"/>
        </w:rPr>
        <w:t>Pipette into the wells of the gel</w:t>
      </w:r>
    </w:p>
    <w:p w14:paraId="78DE63E4" w14:textId="36E6468B" w:rsidR="00661F8B" w:rsidRPr="003A511C" w:rsidRDefault="00495A99" w:rsidP="00661F8B">
      <w:pPr>
        <w:pStyle w:val="ListParagraph"/>
        <w:numPr>
          <w:ilvl w:val="2"/>
          <w:numId w:val="1"/>
        </w:numPr>
        <w:rPr>
          <w:rFonts w:cstheme="minorHAnsi"/>
          <w:lang w:val="en-US"/>
        </w:rPr>
      </w:pPr>
      <w:r w:rsidRPr="00661F8B">
        <w:rPr>
          <w:rFonts w:cstheme="minorHAnsi"/>
          <w:b/>
          <w:bCs/>
          <w:color w:val="000000" w:themeColor="text1"/>
          <w:lang w:val="en-US"/>
        </w:rPr>
        <w:t>Add</w:t>
      </w:r>
      <w:r w:rsidR="00D77F49">
        <w:rPr>
          <w:rFonts w:cstheme="minorHAnsi"/>
          <w:b/>
          <w:bCs/>
          <w:color w:val="000000" w:themeColor="text1"/>
          <w:lang w:val="en-US"/>
        </w:rPr>
        <w:t xml:space="preserve"> </w:t>
      </w:r>
      <w:r w:rsidR="00AC0EF7">
        <w:rPr>
          <w:rFonts w:cstheme="minorHAnsi"/>
          <w:b/>
          <w:bCs/>
          <w:color w:val="000000" w:themeColor="text1"/>
          <w:lang w:val="en-US"/>
        </w:rPr>
        <w:t xml:space="preserve">2uL </w:t>
      </w:r>
      <w:proofErr w:type="spellStart"/>
      <w:r w:rsidR="00D77F49">
        <w:rPr>
          <w:rFonts w:cstheme="minorHAnsi"/>
          <w:b/>
          <w:bCs/>
          <w:color w:val="000000" w:themeColor="text1"/>
          <w:lang w:val="en-US"/>
        </w:rPr>
        <w:t>GeneRuler</w:t>
      </w:r>
      <w:proofErr w:type="spellEnd"/>
      <w:r w:rsidR="00D77F49">
        <w:rPr>
          <w:rFonts w:cstheme="minorHAnsi"/>
          <w:b/>
          <w:bCs/>
          <w:color w:val="000000" w:themeColor="text1"/>
          <w:lang w:val="en-US"/>
        </w:rPr>
        <w:t xml:space="preserve"> 1 kb</w:t>
      </w:r>
      <w:r w:rsidRPr="00661F8B">
        <w:rPr>
          <w:rFonts w:cstheme="minorHAnsi"/>
          <w:b/>
          <w:bCs/>
          <w:color w:val="000000" w:themeColor="text1"/>
          <w:lang w:val="en-US"/>
        </w:rPr>
        <w:t xml:space="preserve"> DNA ladder</w:t>
      </w:r>
      <w:r w:rsidRPr="00661F8B">
        <w:rPr>
          <w:rFonts w:cstheme="minorHAnsi"/>
          <w:color w:val="000000" w:themeColor="text1"/>
          <w:lang w:val="en-US"/>
        </w:rPr>
        <w:t xml:space="preserve"> </w:t>
      </w:r>
      <w:r>
        <w:rPr>
          <w:rFonts w:cstheme="minorHAnsi"/>
          <w:lang w:val="en-US"/>
        </w:rPr>
        <w:t>into a well as a marker for the length of DNA in the solution</w:t>
      </w:r>
      <w:r w:rsidR="00F77E70">
        <w:rPr>
          <w:rFonts w:cstheme="minorHAnsi"/>
          <w:lang w:val="en-US"/>
        </w:rPr>
        <w:t xml:space="preserve"> (no dye </w:t>
      </w:r>
      <w:r w:rsidR="00F5231D">
        <w:rPr>
          <w:rFonts w:cstheme="minorHAnsi"/>
          <w:lang w:val="en-US"/>
        </w:rPr>
        <w:t>needed;</w:t>
      </w:r>
      <w:r w:rsidR="00F77E70">
        <w:rPr>
          <w:rFonts w:cstheme="minorHAnsi"/>
          <w:lang w:val="en-US"/>
        </w:rPr>
        <w:t xml:space="preserve"> the DNA ladder is ready-to-use)</w:t>
      </w:r>
    </w:p>
    <w:p w14:paraId="274DC025" w14:textId="7B0D7E52" w:rsidR="00495A99" w:rsidRDefault="00495A99" w:rsidP="00642335">
      <w:pPr>
        <w:pStyle w:val="ListParagraph"/>
        <w:numPr>
          <w:ilvl w:val="1"/>
          <w:numId w:val="1"/>
        </w:numPr>
        <w:rPr>
          <w:rFonts w:cstheme="minorHAnsi"/>
          <w:lang w:val="en-US"/>
        </w:rPr>
      </w:pPr>
      <w:r>
        <w:rPr>
          <w:rFonts w:cstheme="minorHAnsi"/>
          <w:lang w:val="en-US"/>
        </w:rPr>
        <w:t xml:space="preserve">Process the DNA </w:t>
      </w:r>
    </w:p>
    <w:p w14:paraId="0DB12B88" w14:textId="77777777" w:rsidR="00FA6B84" w:rsidRPr="00053DB1" w:rsidRDefault="00FA6B84" w:rsidP="00FA6B84">
      <w:pPr>
        <w:pStyle w:val="ListParagraph"/>
        <w:numPr>
          <w:ilvl w:val="2"/>
          <w:numId w:val="1"/>
        </w:numPr>
        <w:rPr>
          <w:rFonts w:cstheme="minorHAnsi"/>
          <w:color w:val="000000" w:themeColor="text1"/>
          <w:lang w:val="en-US"/>
        </w:rPr>
      </w:pPr>
      <w:r w:rsidRPr="00053DB1">
        <w:rPr>
          <w:rFonts w:cstheme="minorHAnsi"/>
          <w:color w:val="000000" w:themeColor="text1"/>
          <w:lang w:val="en-US"/>
        </w:rPr>
        <w:t xml:space="preserve">Turn on the charges: Plug </w:t>
      </w:r>
      <w:r>
        <w:rPr>
          <w:rFonts w:cstheme="minorHAnsi"/>
          <w:color w:val="000000" w:themeColor="text1"/>
          <w:lang w:val="en-US"/>
        </w:rPr>
        <w:t xml:space="preserve">the red and black cords into </w:t>
      </w:r>
      <w:r w:rsidRPr="00053DB1">
        <w:rPr>
          <w:rFonts w:cstheme="minorHAnsi"/>
          <w:color w:val="000000" w:themeColor="text1"/>
          <w:lang w:val="en-US"/>
        </w:rPr>
        <w:t>the green bio rad elect</w:t>
      </w:r>
      <w:r>
        <w:rPr>
          <w:rFonts w:cstheme="minorHAnsi"/>
          <w:color w:val="000000" w:themeColor="text1"/>
          <w:lang w:val="en-US"/>
        </w:rPr>
        <w:t>rophoresis cell</w:t>
      </w:r>
      <w:r w:rsidRPr="00053DB1">
        <w:rPr>
          <w:rFonts w:cstheme="minorHAnsi"/>
          <w:color w:val="000000" w:themeColor="text1"/>
          <w:lang w:val="en-US"/>
        </w:rPr>
        <w:t>, red in red and black in black</w:t>
      </w:r>
      <w:r>
        <w:rPr>
          <w:rFonts w:cstheme="minorHAnsi"/>
          <w:color w:val="000000" w:themeColor="text1"/>
          <w:lang w:val="en-US"/>
        </w:rPr>
        <w:t>. If it is running properly, you should see bubbles forming at the end of your electrophoresis chamber.</w:t>
      </w:r>
    </w:p>
    <w:p w14:paraId="692D967E" w14:textId="77777777" w:rsidR="00925789" w:rsidRDefault="00495A99" w:rsidP="00495A99">
      <w:pPr>
        <w:pStyle w:val="ListParagraph"/>
        <w:numPr>
          <w:ilvl w:val="2"/>
          <w:numId w:val="2"/>
        </w:numPr>
        <w:rPr>
          <w:rFonts w:cstheme="minorHAnsi"/>
          <w:color w:val="000000" w:themeColor="text1"/>
          <w:lang w:val="en-US"/>
        </w:rPr>
      </w:pPr>
      <w:r w:rsidRPr="00053DB1">
        <w:rPr>
          <w:rFonts w:cstheme="minorHAnsi"/>
          <w:color w:val="000000" w:themeColor="text1"/>
          <w:lang w:val="en-US"/>
        </w:rPr>
        <w:t xml:space="preserve">Turn on </w:t>
      </w:r>
      <w:proofErr w:type="spellStart"/>
      <w:r w:rsidRPr="00053DB1">
        <w:rPr>
          <w:rFonts w:cstheme="minorHAnsi"/>
          <w:color w:val="000000" w:themeColor="text1"/>
          <w:lang w:val="en-US"/>
        </w:rPr>
        <w:t>Bi</w:t>
      </w:r>
      <w:r w:rsidR="00F77E70">
        <w:rPr>
          <w:rFonts w:cstheme="minorHAnsi"/>
          <w:color w:val="000000" w:themeColor="text1"/>
          <w:lang w:val="en-US"/>
        </w:rPr>
        <w:t>oR</w:t>
      </w:r>
      <w:r w:rsidRPr="00053DB1">
        <w:rPr>
          <w:rFonts w:cstheme="minorHAnsi"/>
          <w:color w:val="000000" w:themeColor="text1"/>
          <w:lang w:val="en-US"/>
        </w:rPr>
        <w:t>ad</w:t>
      </w:r>
      <w:proofErr w:type="spellEnd"/>
      <w:r w:rsidR="00925789">
        <w:rPr>
          <w:rFonts w:cstheme="minorHAnsi"/>
          <w:color w:val="000000" w:themeColor="text1"/>
          <w:lang w:val="en-US"/>
        </w:rPr>
        <w:t xml:space="preserve"> and run at 80 V</w:t>
      </w:r>
    </w:p>
    <w:p w14:paraId="2C6DE567" w14:textId="7B888790" w:rsidR="00495A99" w:rsidRPr="00053DB1" w:rsidRDefault="00925789" w:rsidP="00495A99">
      <w:pPr>
        <w:pStyle w:val="ListParagraph"/>
        <w:numPr>
          <w:ilvl w:val="2"/>
          <w:numId w:val="2"/>
        </w:numPr>
        <w:rPr>
          <w:rFonts w:cstheme="minorHAnsi"/>
          <w:color w:val="000000" w:themeColor="text1"/>
          <w:lang w:val="en-US"/>
        </w:rPr>
      </w:pPr>
      <w:r>
        <w:rPr>
          <w:rFonts w:cstheme="minorHAnsi"/>
          <w:color w:val="000000" w:themeColor="text1"/>
          <w:lang w:val="en-US"/>
        </w:rPr>
        <w:t xml:space="preserve">Set timer for </w:t>
      </w:r>
      <w:r w:rsidR="00495A99" w:rsidRPr="00053DB1">
        <w:rPr>
          <w:rFonts w:cstheme="minorHAnsi"/>
          <w:color w:val="000000" w:themeColor="text1"/>
          <w:lang w:val="en-US"/>
        </w:rPr>
        <w:t xml:space="preserve">40 minutes </w:t>
      </w:r>
    </w:p>
    <w:p w14:paraId="72C6026E" w14:textId="7FA03F19" w:rsidR="00E95115" w:rsidRDefault="00495A99" w:rsidP="00E95115">
      <w:pPr>
        <w:pStyle w:val="ListParagraph"/>
        <w:numPr>
          <w:ilvl w:val="2"/>
          <w:numId w:val="1"/>
        </w:numPr>
        <w:rPr>
          <w:rFonts w:cstheme="minorHAnsi"/>
          <w:color w:val="000000" w:themeColor="text1"/>
          <w:lang w:val="en-US"/>
        </w:rPr>
      </w:pPr>
      <w:r w:rsidRPr="00053DB1">
        <w:rPr>
          <w:rFonts w:cstheme="minorHAnsi"/>
          <w:color w:val="000000" w:themeColor="text1"/>
          <w:lang w:val="en-US"/>
        </w:rPr>
        <w:t xml:space="preserve">Then after 40 minutes, remove the gel and place it into the Gel Doc EZ imager to obtain band results  </w:t>
      </w:r>
    </w:p>
    <w:p w14:paraId="41A1A5BC" w14:textId="43FC6869" w:rsidR="00787BFF" w:rsidRDefault="009D1007" w:rsidP="00787BFF">
      <w:pPr>
        <w:pStyle w:val="ListParagraph"/>
        <w:numPr>
          <w:ilvl w:val="3"/>
          <w:numId w:val="1"/>
        </w:numPr>
        <w:rPr>
          <w:rFonts w:cstheme="minorHAnsi"/>
          <w:color w:val="000000" w:themeColor="text1"/>
          <w:lang w:val="en-US"/>
        </w:rPr>
      </w:pPr>
      <w:r>
        <w:rPr>
          <w:rFonts w:cstheme="minorHAnsi"/>
          <w:color w:val="000000" w:themeColor="text1"/>
          <w:lang w:val="en-US"/>
        </w:rPr>
        <w:t xml:space="preserve">Pull the Gel Doc EZ imager open and place the gel </w:t>
      </w:r>
      <w:r w:rsidR="00CD3D0A">
        <w:rPr>
          <w:rFonts w:cstheme="minorHAnsi"/>
          <w:color w:val="000000" w:themeColor="text1"/>
          <w:lang w:val="en-US"/>
        </w:rPr>
        <w:t>on the indented part of the tray</w:t>
      </w:r>
    </w:p>
    <w:p w14:paraId="453E55F7" w14:textId="7FD13D81" w:rsidR="00CD3D0A" w:rsidRDefault="00CD3D0A" w:rsidP="00CD3D0A">
      <w:pPr>
        <w:pStyle w:val="ListParagraph"/>
        <w:numPr>
          <w:ilvl w:val="2"/>
          <w:numId w:val="1"/>
        </w:numPr>
        <w:rPr>
          <w:rFonts w:cstheme="minorHAnsi"/>
          <w:color w:val="000000" w:themeColor="text1"/>
          <w:lang w:val="en-US"/>
        </w:rPr>
      </w:pPr>
      <w:r>
        <w:rPr>
          <w:rFonts w:cstheme="minorHAnsi"/>
          <w:color w:val="000000" w:themeColor="text1"/>
          <w:lang w:val="en-US"/>
        </w:rPr>
        <w:t xml:space="preserve">Click on Image Lab icon on the </w:t>
      </w:r>
      <w:r w:rsidR="003F7DA7">
        <w:rPr>
          <w:rFonts w:cstheme="minorHAnsi"/>
          <w:color w:val="000000" w:themeColor="text1"/>
          <w:lang w:val="en-US"/>
        </w:rPr>
        <w:t>qPCR and Gel Imaging laptop</w:t>
      </w:r>
    </w:p>
    <w:p w14:paraId="19318AF5" w14:textId="18883B84" w:rsidR="003F7DA7" w:rsidRDefault="003F7DA7" w:rsidP="003F7DA7">
      <w:pPr>
        <w:pStyle w:val="ListParagraph"/>
        <w:numPr>
          <w:ilvl w:val="3"/>
          <w:numId w:val="1"/>
        </w:numPr>
        <w:rPr>
          <w:rFonts w:cstheme="minorHAnsi"/>
          <w:color w:val="000000" w:themeColor="text1"/>
          <w:lang w:val="en-US"/>
        </w:rPr>
      </w:pPr>
      <w:r>
        <w:rPr>
          <w:rFonts w:cstheme="minorHAnsi"/>
          <w:color w:val="000000" w:themeColor="text1"/>
          <w:lang w:val="en-US"/>
        </w:rPr>
        <w:t>Click New protocol</w:t>
      </w:r>
    </w:p>
    <w:p w14:paraId="03878E2D" w14:textId="2A91DD37" w:rsidR="002A42CC" w:rsidRDefault="002A42CC" w:rsidP="002A42CC">
      <w:pPr>
        <w:pStyle w:val="ListParagraph"/>
        <w:numPr>
          <w:ilvl w:val="3"/>
          <w:numId w:val="1"/>
        </w:numPr>
        <w:rPr>
          <w:rFonts w:cstheme="minorHAnsi"/>
          <w:color w:val="000000" w:themeColor="text1"/>
          <w:lang w:val="en-US"/>
        </w:rPr>
      </w:pPr>
      <w:r>
        <w:rPr>
          <w:rFonts w:cstheme="minorHAnsi"/>
          <w:color w:val="000000" w:themeColor="text1"/>
          <w:lang w:val="en-US"/>
        </w:rPr>
        <w:t>Under Application, hit ‘Select’ and hover over ‘Nucleic Acid Gels’, then select SYBR Safe</w:t>
      </w:r>
      <w:r w:rsidR="006C55F0">
        <w:rPr>
          <w:rFonts w:cstheme="minorHAnsi"/>
          <w:color w:val="000000" w:themeColor="text1"/>
          <w:lang w:val="en-US"/>
        </w:rPr>
        <w:t>. Make sure the tray displayed is the purple “UV Tray”.</w:t>
      </w:r>
      <w:r w:rsidR="00B412DC">
        <w:rPr>
          <w:rFonts w:cstheme="minorHAnsi"/>
          <w:color w:val="000000" w:themeColor="text1"/>
          <w:lang w:val="en-US"/>
        </w:rPr>
        <w:t xml:space="preserve"> If it is not, you can click on “Custom” under Application and choose this tray. </w:t>
      </w:r>
    </w:p>
    <w:p w14:paraId="3CD19B20" w14:textId="493C8F9E" w:rsidR="002A42CC" w:rsidRDefault="002A42CC" w:rsidP="002A42CC">
      <w:pPr>
        <w:pStyle w:val="ListParagraph"/>
        <w:numPr>
          <w:ilvl w:val="3"/>
          <w:numId w:val="1"/>
        </w:numPr>
        <w:rPr>
          <w:rFonts w:cstheme="minorHAnsi"/>
          <w:color w:val="000000" w:themeColor="text1"/>
          <w:lang w:val="en-US"/>
        </w:rPr>
      </w:pPr>
      <w:r>
        <w:rPr>
          <w:rFonts w:cstheme="minorHAnsi"/>
          <w:color w:val="000000" w:themeColor="text1"/>
          <w:lang w:val="en-US"/>
        </w:rPr>
        <w:t xml:space="preserve">Uncheck the box that says ‘Highlight saturated pixels’ and then hit the green ‘Run Protocol’ button on the bottom left. </w:t>
      </w:r>
    </w:p>
    <w:p w14:paraId="335E6F4D" w14:textId="5D4B6DA7" w:rsidR="002A42CC" w:rsidRDefault="002A42CC" w:rsidP="002A42CC">
      <w:pPr>
        <w:pStyle w:val="ListParagraph"/>
        <w:numPr>
          <w:ilvl w:val="3"/>
          <w:numId w:val="1"/>
        </w:numPr>
        <w:rPr>
          <w:rFonts w:cstheme="minorHAnsi"/>
          <w:color w:val="000000" w:themeColor="text1"/>
          <w:lang w:val="en-US"/>
        </w:rPr>
      </w:pPr>
      <w:r>
        <w:rPr>
          <w:rFonts w:cstheme="minorHAnsi"/>
          <w:color w:val="000000" w:themeColor="text1"/>
          <w:lang w:val="en-US"/>
        </w:rPr>
        <w:t>You should get an image produced of your bands</w:t>
      </w:r>
    </w:p>
    <w:p w14:paraId="31BA91C9" w14:textId="418B0C9F" w:rsidR="00A01D8A" w:rsidRDefault="00A01D8A" w:rsidP="00A01D8A">
      <w:pPr>
        <w:pStyle w:val="ListParagraph"/>
        <w:numPr>
          <w:ilvl w:val="2"/>
          <w:numId w:val="1"/>
        </w:numPr>
        <w:rPr>
          <w:rFonts w:cstheme="minorHAnsi"/>
          <w:color w:val="000000" w:themeColor="text1"/>
          <w:lang w:val="en-US"/>
        </w:rPr>
      </w:pPr>
      <w:r>
        <w:rPr>
          <w:rFonts w:cstheme="minorHAnsi"/>
          <w:color w:val="000000" w:themeColor="text1"/>
          <w:lang w:val="en-US"/>
        </w:rPr>
        <w:t>Save the image after it’s done processing</w:t>
      </w:r>
    </w:p>
    <w:p w14:paraId="62D4BC9A" w14:textId="77777777" w:rsidR="003B6BAD" w:rsidRDefault="00A01D8A" w:rsidP="003B6BAD">
      <w:pPr>
        <w:pStyle w:val="ListParagraph"/>
        <w:numPr>
          <w:ilvl w:val="3"/>
          <w:numId w:val="1"/>
        </w:numPr>
        <w:rPr>
          <w:rFonts w:cstheme="minorHAnsi"/>
          <w:color w:val="000000" w:themeColor="text1"/>
          <w:lang w:val="en-US"/>
        </w:rPr>
      </w:pPr>
      <w:r>
        <w:rPr>
          <w:rFonts w:cstheme="minorHAnsi"/>
          <w:color w:val="000000" w:themeColor="text1"/>
          <w:lang w:val="en-US"/>
        </w:rPr>
        <w:t>Under ‘File’, click ‘Export’</w:t>
      </w:r>
      <w:r w:rsidR="003C00B8">
        <w:rPr>
          <w:rFonts w:cstheme="minorHAnsi"/>
          <w:color w:val="000000" w:themeColor="text1"/>
          <w:lang w:val="en-US"/>
        </w:rPr>
        <w:t xml:space="preserve"> and</w:t>
      </w:r>
      <w:r w:rsidR="003B6BAD">
        <w:rPr>
          <w:rFonts w:cstheme="minorHAnsi"/>
          <w:color w:val="000000" w:themeColor="text1"/>
          <w:lang w:val="en-US"/>
        </w:rPr>
        <w:t xml:space="preserve"> then</w:t>
      </w:r>
      <w:r w:rsidR="003C00B8">
        <w:rPr>
          <w:rFonts w:cstheme="minorHAnsi"/>
          <w:color w:val="000000" w:themeColor="text1"/>
          <w:lang w:val="en-US"/>
        </w:rPr>
        <w:t xml:space="preserve"> ‘Export Publication’</w:t>
      </w:r>
      <w:r w:rsidR="003B6BAD">
        <w:rPr>
          <w:rFonts w:cstheme="minorHAnsi"/>
          <w:color w:val="000000" w:themeColor="text1"/>
          <w:lang w:val="en-US"/>
        </w:rPr>
        <w:t xml:space="preserve">. </w:t>
      </w:r>
    </w:p>
    <w:p w14:paraId="75CC819F" w14:textId="691C6A68" w:rsidR="00A01D8A" w:rsidRDefault="003B6BAD" w:rsidP="003B6BAD">
      <w:pPr>
        <w:pStyle w:val="ListParagraph"/>
        <w:numPr>
          <w:ilvl w:val="4"/>
          <w:numId w:val="1"/>
        </w:numPr>
        <w:rPr>
          <w:rFonts w:cstheme="minorHAnsi"/>
          <w:color w:val="000000" w:themeColor="text1"/>
          <w:lang w:val="en-US"/>
        </w:rPr>
      </w:pPr>
      <w:r>
        <w:rPr>
          <w:rFonts w:cstheme="minorHAnsi"/>
          <w:color w:val="000000" w:themeColor="text1"/>
          <w:lang w:val="en-US"/>
        </w:rPr>
        <w:lastRenderedPageBreak/>
        <w:t>On the next screen choose e</w:t>
      </w:r>
      <w:r w:rsidR="00A01D8A" w:rsidRPr="003B6BAD">
        <w:rPr>
          <w:rFonts w:cstheme="minorHAnsi"/>
          <w:color w:val="000000" w:themeColor="text1"/>
          <w:lang w:val="en-US"/>
        </w:rPr>
        <w:t xml:space="preserve">xport at 600 psi and </w:t>
      </w:r>
      <w:r w:rsidR="00C166F6" w:rsidRPr="003B6BAD">
        <w:rPr>
          <w:rFonts w:cstheme="minorHAnsi"/>
          <w:color w:val="000000" w:themeColor="text1"/>
          <w:lang w:val="en-US"/>
        </w:rPr>
        <w:t xml:space="preserve">save the image wherever you are </w:t>
      </w:r>
      <w:r>
        <w:rPr>
          <w:rFonts w:cstheme="minorHAnsi"/>
          <w:color w:val="000000" w:themeColor="text1"/>
          <w:lang w:val="en-US"/>
        </w:rPr>
        <w:t>storing</w:t>
      </w:r>
      <w:r w:rsidR="00C166F6" w:rsidRPr="003B6BAD">
        <w:rPr>
          <w:rFonts w:cstheme="minorHAnsi"/>
          <w:color w:val="000000" w:themeColor="text1"/>
          <w:lang w:val="en-US"/>
        </w:rPr>
        <w:t xml:space="preserve"> your data</w:t>
      </w:r>
    </w:p>
    <w:p w14:paraId="022B0DF2" w14:textId="745D9734" w:rsidR="00E278C1" w:rsidRPr="00096BFA" w:rsidRDefault="00E278C1" w:rsidP="00E278C1">
      <w:pPr>
        <w:rPr>
          <w:rFonts w:cstheme="minorHAnsi"/>
          <w:color w:val="FF0000"/>
          <w:lang w:val="en-US"/>
        </w:rPr>
      </w:pPr>
    </w:p>
    <w:p w14:paraId="457EA6C4" w14:textId="3BDA8CBB" w:rsidR="00E278C1" w:rsidRPr="004515A7" w:rsidRDefault="00E278C1" w:rsidP="00E278C1">
      <w:pPr>
        <w:rPr>
          <w:rFonts w:cstheme="minorHAnsi"/>
          <w:b/>
          <w:bCs/>
          <w:lang w:val="en-US"/>
        </w:rPr>
      </w:pPr>
      <w:r w:rsidRPr="004515A7">
        <w:rPr>
          <w:rFonts w:cstheme="minorHAnsi"/>
          <w:b/>
          <w:bCs/>
          <w:lang w:val="en-US"/>
        </w:rPr>
        <w:t>Troubleshooting:</w:t>
      </w:r>
    </w:p>
    <w:p w14:paraId="5F4BD6DD" w14:textId="1170B499" w:rsidR="00BA6DC7" w:rsidRDefault="00FC4F72" w:rsidP="00FC4F72">
      <w:pPr>
        <w:rPr>
          <w:rFonts w:cstheme="minorHAnsi"/>
          <w:color w:val="000000" w:themeColor="text1"/>
          <w:lang w:val="en-US"/>
        </w:rPr>
      </w:pPr>
      <w:r>
        <w:rPr>
          <w:rFonts w:cstheme="minorHAnsi"/>
          <w:color w:val="000000" w:themeColor="text1"/>
          <w:lang w:val="en-US"/>
        </w:rPr>
        <w:t>Common PCR problems:</w:t>
      </w:r>
    </w:p>
    <w:p w14:paraId="2BCD1B03" w14:textId="2046DB7B" w:rsidR="00185903" w:rsidRDefault="00185903" w:rsidP="00FC4F72">
      <w:pPr>
        <w:rPr>
          <w:rFonts w:cstheme="minorHAnsi"/>
          <w:color w:val="000000" w:themeColor="text1"/>
          <w:lang w:val="en-US"/>
        </w:rPr>
      </w:pPr>
      <w:r>
        <w:rPr>
          <w:rFonts w:cstheme="minorHAnsi"/>
          <w:color w:val="000000" w:themeColor="text1"/>
          <w:lang w:val="en-US"/>
        </w:rPr>
        <w:t xml:space="preserve">Further troubleshooting: </w:t>
      </w:r>
      <w:hyperlink r:id="rId12" w:anchor="FalsePositive" w:history="1">
        <w:r w:rsidRPr="00185903">
          <w:rPr>
            <w:rStyle w:val="Hyperlink"/>
            <w:lang w:val="en-US"/>
          </w:rPr>
          <w:t>PCR Troubleshooting Guide | Thermo Fisher Scientific - CA</w:t>
        </w:r>
      </w:hyperlink>
    </w:p>
    <w:p w14:paraId="67D5E07D" w14:textId="2602A619" w:rsidR="00FC4F72" w:rsidRDefault="00FC4F72" w:rsidP="00FC4F72">
      <w:pPr>
        <w:pStyle w:val="ListParagraph"/>
        <w:numPr>
          <w:ilvl w:val="0"/>
          <w:numId w:val="12"/>
        </w:numPr>
        <w:rPr>
          <w:rFonts w:cstheme="minorHAnsi"/>
          <w:color w:val="000000" w:themeColor="text1"/>
          <w:lang w:val="en-US"/>
        </w:rPr>
      </w:pPr>
      <w:r>
        <w:rPr>
          <w:rFonts w:cstheme="minorHAnsi"/>
          <w:color w:val="000000" w:themeColor="text1"/>
          <w:lang w:val="en-US"/>
        </w:rPr>
        <w:t>Unexpected/nonspecific bands</w:t>
      </w:r>
    </w:p>
    <w:p w14:paraId="5A10BC3B" w14:textId="557B4ACA" w:rsidR="0033473A" w:rsidRPr="0033473A" w:rsidRDefault="00DF205F" w:rsidP="0033473A">
      <w:pPr>
        <w:pStyle w:val="ListParagraph"/>
        <w:numPr>
          <w:ilvl w:val="1"/>
          <w:numId w:val="12"/>
        </w:numPr>
        <w:rPr>
          <w:rFonts w:cstheme="minorHAnsi"/>
          <w:color w:val="000000" w:themeColor="text1"/>
          <w:lang w:val="en-US"/>
        </w:rPr>
      </w:pPr>
      <w:r>
        <w:rPr>
          <w:rFonts w:cstheme="minorHAnsi"/>
          <w:color w:val="000000" w:themeColor="text1"/>
          <w:lang w:val="en-US"/>
        </w:rPr>
        <w:t>Primer Dimers</w:t>
      </w:r>
    </w:p>
    <w:p w14:paraId="5BC0C2E4" w14:textId="77777777" w:rsidR="00A555AD" w:rsidRDefault="00A555AD" w:rsidP="00DF205F">
      <w:pPr>
        <w:pStyle w:val="ListParagraph"/>
        <w:numPr>
          <w:ilvl w:val="2"/>
          <w:numId w:val="12"/>
        </w:numPr>
        <w:rPr>
          <w:rFonts w:cstheme="minorHAnsi"/>
          <w:color w:val="000000" w:themeColor="text1"/>
          <w:lang w:val="en-US"/>
        </w:rPr>
      </w:pPr>
      <w:r w:rsidRPr="00A555AD">
        <w:rPr>
          <w:rFonts w:cstheme="minorHAnsi"/>
          <w:b/>
          <w:bCs/>
          <w:color w:val="000000" w:themeColor="text1"/>
          <w:lang w:val="en-US"/>
        </w:rPr>
        <w:t>Appearance:</w:t>
      </w:r>
      <w:r>
        <w:rPr>
          <w:rFonts w:cstheme="minorHAnsi"/>
          <w:color w:val="000000" w:themeColor="text1"/>
          <w:lang w:val="en-US"/>
        </w:rPr>
        <w:t xml:space="preserve"> This results in faint bands at the bottom of the gel (along with your expected band appearing).</w:t>
      </w:r>
    </w:p>
    <w:p w14:paraId="271C8503" w14:textId="77777777" w:rsidR="00557789" w:rsidRDefault="00557789" w:rsidP="00DF205F">
      <w:pPr>
        <w:pStyle w:val="ListParagraph"/>
        <w:numPr>
          <w:ilvl w:val="2"/>
          <w:numId w:val="12"/>
        </w:numPr>
        <w:rPr>
          <w:rFonts w:cstheme="minorHAnsi"/>
          <w:color w:val="000000" w:themeColor="text1"/>
          <w:lang w:val="en-US"/>
        </w:rPr>
      </w:pPr>
      <w:r>
        <w:rPr>
          <w:rFonts w:cstheme="minorHAnsi"/>
          <w:b/>
          <w:bCs/>
          <w:color w:val="000000" w:themeColor="text1"/>
          <w:lang w:val="en-US"/>
        </w:rPr>
        <w:t>Cause:</w:t>
      </w:r>
      <w:r>
        <w:rPr>
          <w:rFonts w:cstheme="minorHAnsi"/>
          <w:color w:val="000000" w:themeColor="text1"/>
          <w:lang w:val="en-US"/>
        </w:rPr>
        <w:t xml:space="preserve"> </w:t>
      </w:r>
      <w:r w:rsidR="00F734C2">
        <w:rPr>
          <w:rFonts w:cstheme="minorHAnsi"/>
          <w:color w:val="000000" w:themeColor="text1"/>
          <w:lang w:val="en-US"/>
        </w:rPr>
        <w:t xml:space="preserve">This occurs when primers have complementary sequences and bind together. </w:t>
      </w:r>
    </w:p>
    <w:p w14:paraId="5993CF22" w14:textId="7C51B85E" w:rsidR="00DF205F" w:rsidRDefault="00557789" w:rsidP="00DF205F">
      <w:pPr>
        <w:pStyle w:val="ListParagraph"/>
        <w:numPr>
          <w:ilvl w:val="2"/>
          <w:numId w:val="12"/>
        </w:numPr>
        <w:rPr>
          <w:rFonts w:cstheme="minorHAnsi"/>
          <w:color w:val="000000" w:themeColor="text1"/>
          <w:lang w:val="en-US"/>
        </w:rPr>
      </w:pPr>
      <w:r>
        <w:rPr>
          <w:rFonts w:cstheme="minorHAnsi"/>
          <w:b/>
          <w:bCs/>
          <w:color w:val="000000" w:themeColor="text1"/>
          <w:lang w:val="en-US"/>
        </w:rPr>
        <w:t>Solution:</w:t>
      </w:r>
      <w:r>
        <w:rPr>
          <w:rFonts w:cstheme="minorHAnsi"/>
          <w:color w:val="000000" w:themeColor="text1"/>
          <w:lang w:val="en-US"/>
        </w:rPr>
        <w:t xml:space="preserve"> </w:t>
      </w:r>
      <w:r w:rsidR="00B74A0A">
        <w:rPr>
          <w:rFonts w:cstheme="minorHAnsi"/>
          <w:color w:val="000000" w:themeColor="text1"/>
          <w:lang w:val="en-US"/>
        </w:rPr>
        <w:t xml:space="preserve">A solution to this is to reduce the </w:t>
      </w:r>
      <w:proofErr w:type="gramStart"/>
      <w:r w:rsidR="00B74A0A">
        <w:rPr>
          <w:rFonts w:cstheme="minorHAnsi"/>
          <w:color w:val="000000" w:themeColor="text1"/>
          <w:lang w:val="en-US"/>
        </w:rPr>
        <w:t>amount</w:t>
      </w:r>
      <w:proofErr w:type="gramEnd"/>
      <w:r w:rsidR="00B74A0A">
        <w:rPr>
          <w:rFonts w:cstheme="minorHAnsi"/>
          <w:color w:val="000000" w:themeColor="text1"/>
          <w:lang w:val="en-US"/>
        </w:rPr>
        <w:t xml:space="preserve"> of primers or redesign your primers</w:t>
      </w:r>
    </w:p>
    <w:p w14:paraId="661AF218" w14:textId="48AD0C98" w:rsidR="002640E0" w:rsidRDefault="002640E0" w:rsidP="00DF205F">
      <w:pPr>
        <w:pStyle w:val="ListParagraph"/>
        <w:numPr>
          <w:ilvl w:val="2"/>
          <w:numId w:val="12"/>
        </w:numPr>
        <w:rPr>
          <w:rFonts w:cstheme="minorHAnsi"/>
          <w:color w:val="000000" w:themeColor="text1"/>
          <w:lang w:val="en-US"/>
        </w:rPr>
      </w:pPr>
      <w:r>
        <w:rPr>
          <w:noProof/>
        </w:rPr>
        <w:drawing>
          <wp:inline distT="0" distB="0" distL="0" distR="0" wp14:anchorId="31C90C0B" wp14:editId="2FC98D73">
            <wp:extent cx="3400425" cy="1181100"/>
            <wp:effectExtent l="0" t="0" r="9525"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3"/>
                    <a:stretch>
                      <a:fillRect/>
                    </a:stretch>
                  </pic:blipFill>
                  <pic:spPr>
                    <a:xfrm>
                      <a:off x="0" y="0"/>
                      <a:ext cx="3400425" cy="1181100"/>
                    </a:xfrm>
                    <a:prstGeom prst="rect">
                      <a:avLst/>
                    </a:prstGeom>
                  </pic:spPr>
                </pic:pic>
              </a:graphicData>
            </a:graphic>
          </wp:inline>
        </w:drawing>
      </w:r>
    </w:p>
    <w:p w14:paraId="6AF68FD2" w14:textId="56FC77DC" w:rsidR="00B74A0A" w:rsidRDefault="00B74A0A" w:rsidP="00B74A0A">
      <w:pPr>
        <w:pStyle w:val="ListParagraph"/>
        <w:numPr>
          <w:ilvl w:val="1"/>
          <w:numId w:val="12"/>
        </w:numPr>
        <w:rPr>
          <w:rFonts w:cstheme="minorHAnsi"/>
          <w:color w:val="000000" w:themeColor="text1"/>
          <w:lang w:val="en-US"/>
        </w:rPr>
      </w:pPr>
      <w:r>
        <w:rPr>
          <w:rFonts w:cstheme="minorHAnsi"/>
          <w:color w:val="000000" w:themeColor="text1"/>
          <w:lang w:val="en-US"/>
        </w:rPr>
        <w:t>Contamination</w:t>
      </w:r>
    </w:p>
    <w:p w14:paraId="2E8F0F29" w14:textId="39FCA6EC" w:rsidR="00B74A0A" w:rsidRDefault="00A555AD" w:rsidP="00B74A0A">
      <w:pPr>
        <w:pStyle w:val="ListParagraph"/>
        <w:numPr>
          <w:ilvl w:val="2"/>
          <w:numId w:val="12"/>
        </w:numPr>
        <w:rPr>
          <w:rFonts w:cstheme="minorHAnsi"/>
          <w:color w:val="000000" w:themeColor="text1"/>
          <w:lang w:val="en-US"/>
        </w:rPr>
      </w:pPr>
      <w:r w:rsidRPr="00A555AD">
        <w:rPr>
          <w:rFonts w:cstheme="minorHAnsi"/>
          <w:b/>
          <w:bCs/>
          <w:color w:val="000000" w:themeColor="text1"/>
          <w:lang w:val="en-US"/>
        </w:rPr>
        <w:t>Appearance:</w:t>
      </w:r>
      <w:r>
        <w:rPr>
          <w:rFonts w:cstheme="minorHAnsi"/>
          <w:color w:val="000000" w:themeColor="text1"/>
          <w:lang w:val="en-US"/>
        </w:rPr>
        <w:t xml:space="preserve"> </w:t>
      </w:r>
      <w:r w:rsidR="0033473A">
        <w:rPr>
          <w:rFonts w:cstheme="minorHAnsi"/>
          <w:color w:val="000000" w:themeColor="text1"/>
          <w:lang w:val="en-US"/>
        </w:rPr>
        <w:t xml:space="preserve">This </w:t>
      </w:r>
      <w:r w:rsidR="001670E3">
        <w:rPr>
          <w:rFonts w:cstheme="minorHAnsi"/>
          <w:color w:val="000000" w:themeColor="text1"/>
          <w:lang w:val="en-US"/>
        </w:rPr>
        <w:t xml:space="preserve">results in your expected band appearing on the gel, alongside a band in another location. </w:t>
      </w:r>
    </w:p>
    <w:p w14:paraId="07792D39" w14:textId="624432BE" w:rsidR="00C23105" w:rsidRDefault="00557789" w:rsidP="00557789">
      <w:pPr>
        <w:pStyle w:val="ListParagraph"/>
        <w:numPr>
          <w:ilvl w:val="2"/>
          <w:numId w:val="12"/>
        </w:numPr>
        <w:rPr>
          <w:rFonts w:cstheme="minorHAnsi"/>
          <w:color w:val="000000" w:themeColor="text1"/>
          <w:lang w:val="en-US"/>
        </w:rPr>
      </w:pPr>
      <w:r>
        <w:rPr>
          <w:rFonts w:cstheme="minorHAnsi"/>
          <w:b/>
          <w:bCs/>
          <w:color w:val="000000" w:themeColor="text1"/>
          <w:lang w:val="en-US"/>
        </w:rPr>
        <w:t>Solution:</w:t>
      </w:r>
      <w:r>
        <w:rPr>
          <w:rFonts w:cstheme="minorHAnsi"/>
          <w:color w:val="000000" w:themeColor="text1"/>
          <w:lang w:val="en-US"/>
        </w:rPr>
        <w:t xml:space="preserve"> </w:t>
      </w:r>
      <w:r w:rsidR="00C23105">
        <w:rPr>
          <w:rFonts w:cstheme="minorHAnsi"/>
          <w:color w:val="000000" w:themeColor="text1"/>
          <w:lang w:val="en-US"/>
        </w:rPr>
        <w:t xml:space="preserve">To test for </w:t>
      </w:r>
      <w:r w:rsidR="001C3A8D">
        <w:rPr>
          <w:rFonts w:cstheme="minorHAnsi"/>
          <w:color w:val="000000" w:themeColor="text1"/>
          <w:lang w:val="en-US"/>
        </w:rPr>
        <w:t>contamination</w:t>
      </w:r>
      <w:r w:rsidR="00C23105">
        <w:rPr>
          <w:rFonts w:cstheme="minorHAnsi"/>
          <w:color w:val="000000" w:themeColor="text1"/>
          <w:lang w:val="en-US"/>
        </w:rPr>
        <w:t>,</w:t>
      </w:r>
      <w:r w:rsidR="00466DD3">
        <w:rPr>
          <w:rFonts w:cstheme="minorHAnsi"/>
          <w:color w:val="000000" w:themeColor="text1"/>
          <w:lang w:val="en-US"/>
        </w:rPr>
        <w:t xml:space="preserve"> run a negative control by using water instead of a DNA sample. If there is contamination in your </w:t>
      </w:r>
      <w:r w:rsidR="00C23105">
        <w:rPr>
          <w:rFonts w:cstheme="minorHAnsi"/>
          <w:color w:val="000000" w:themeColor="text1"/>
          <w:lang w:val="en-US"/>
        </w:rPr>
        <w:t>reagents</w:t>
      </w:r>
      <w:r w:rsidR="00466DD3">
        <w:rPr>
          <w:rFonts w:cstheme="minorHAnsi"/>
          <w:color w:val="000000" w:themeColor="text1"/>
          <w:lang w:val="en-US"/>
        </w:rPr>
        <w:t xml:space="preserve"> </w:t>
      </w:r>
      <w:r w:rsidR="00C23105">
        <w:rPr>
          <w:rFonts w:cstheme="minorHAnsi"/>
          <w:color w:val="000000" w:themeColor="text1"/>
          <w:lang w:val="en-US"/>
        </w:rPr>
        <w:t xml:space="preserve">(DNA present), then you will see that unwanted band in your control. </w:t>
      </w:r>
      <w:r w:rsidR="00C23105" w:rsidRPr="00557789">
        <w:rPr>
          <w:rFonts w:cstheme="minorHAnsi"/>
          <w:color w:val="000000" w:themeColor="text1"/>
          <w:lang w:val="en-US"/>
        </w:rPr>
        <w:t>The solution is</w:t>
      </w:r>
      <w:r>
        <w:rPr>
          <w:rFonts w:cstheme="minorHAnsi"/>
          <w:color w:val="000000" w:themeColor="text1"/>
          <w:lang w:val="en-US"/>
        </w:rPr>
        <w:t xml:space="preserve"> then</w:t>
      </w:r>
      <w:r w:rsidR="00C23105" w:rsidRPr="00557789">
        <w:rPr>
          <w:rFonts w:cstheme="minorHAnsi"/>
          <w:color w:val="000000" w:themeColor="text1"/>
          <w:lang w:val="en-US"/>
        </w:rPr>
        <w:t xml:space="preserve"> to get fresh reagents</w:t>
      </w:r>
      <w:r w:rsidR="0057407E" w:rsidRPr="00557789">
        <w:rPr>
          <w:rFonts w:cstheme="minorHAnsi"/>
          <w:color w:val="000000" w:themeColor="text1"/>
          <w:lang w:val="en-US"/>
        </w:rPr>
        <w:t>.</w:t>
      </w:r>
    </w:p>
    <w:p w14:paraId="6D5B852D" w14:textId="6325C2F9" w:rsidR="002640E0" w:rsidRPr="00557789" w:rsidRDefault="002640E0" w:rsidP="00557789">
      <w:pPr>
        <w:pStyle w:val="ListParagraph"/>
        <w:numPr>
          <w:ilvl w:val="2"/>
          <w:numId w:val="12"/>
        </w:numPr>
        <w:rPr>
          <w:rFonts w:cstheme="minorHAnsi"/>
          <w:color w:val="000000" w:themeColor="text1"/>
          <w:lang w:val="en-US"/>
        </w:rPr>
      </w:pPr>
      <w:r>
        <w:rPr>
          <w:noProof/>
        </w:rPr>
        <w:drawing>
          <wp:inline distT="0" distB="0" distL="0" distR="0" wp14:anchorId="3AB5C5A4" wp14:editId="6A6BEFBB">
            <wp:extent cx="3810000" cy="1685925"/>
            <wp:effectExtent l="0" t="0" r="0" b="952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4"/>
                    <a:stretch>
                      <a:fillRect/>
                    </a:stretch>
                  </pic:blipFill>
                  <pic:spPr>
                    <a:xfrm>
                      <a:off x="0" y="0"/>
                      <a:ext cx="3810000" cy="1685925"/>
                    </a:xfrm>
                    <a:prstGeom prst="rect">
                      <a:avLst/>
                    </a:prstGeom>
                  </pic:spPr>
                </pic:pic>
              </a:graphicData>
            </a:graphic>
          </wp:inline>
        </w:drawing>
      </w:r>
    </w:p>
    <w:p w14:paraId="2B2ECB01" w14:textId="599A841C" w:rsidR="00C7229D" w:rsidRDefault="00C7229D" w:rsidP="00C7229D">
      <w:pPr>
        <w:pStyle w:val="ListParagraph"/>
        <w:numPr>
          <w:ilvl w:val="1"/>
          <w:numId w:val="12"/>
        </w:numPr>
        <w:rPr>
          <w:rFonts w:cstheme="minorHAnsi"/>
          <w:color w:val="000000" w:themeColor="text1"/>
          <w:lang w:val="en-US"/>
        </w:rPr>
      </w:pPr>
      <w:r>
        <w:rPr>
          <w:rFonts w:cstheme="minorHAnsi"/>
          <w:color w:val="000000" w:themeColor="text1"/>
          <w:lang w:val="en-US"/>
        </w:rPr>
        <w:t>Non-specific Binding of primer</w:t>
      </w:r>
    </w:p>
    <w:p w14:paraId="17CB16A4" w14:textId="041262DD" w:rsidR="004C238C" w:rsidRDefault="00A555AD" w:rsidP="004C238C">
      <w:pPr>
        <w:pStyle w:val="ListParagraph"/>
        <w:numPr>
          <w:ilvl w:val="2"/>
          <w:numId w:val="12"/>
        </w:numPr>
        <w:rPr>
          <w:rFonts w:cstheme="minorHAnsi"/>
          <w:color w:val="000000" w:themeColor="text1"/>
          <w:lang w:val="en-US"/>
        </w:rPr>
      </w:pPr>
      <w:r w:rsidRPr="00A555AD">
        <w:rPr>
          <w:rFonts w:cstheme="minorHAnsi"/>
          <w:b/>
          <w:bCs/>
          <w:color w:val="000000" w:themeColor="text1"/>
          <w:lang w:val="en-US"/>
        </w:rPr>
        <w:t>Appearance:</w:t>
      </w:r>
      <w:r>
        <w:rPr>
          <w:rFonts w:cstheme="minorHAnsi"/>
          <w:color w:val="000000" w:themeColor="text1"/>
          <w:lang w:val="en-US"/>
        </w:rPr>
        <w:t xml:space="preserve"> May see your band at expected site and you might also see feint band at an alternate site.</w:t>
      </w:r>
    </w:p>
    <w:p w14:paraId="48E703D7" w14:textId="13FF6AE8" w:rsidR="00A555AD" w:rsidRDefault="00557789" w:rsidP="004C238C">
      <w:pPr>
        <w:pStyle w:val="ListParagraph"/>
        <w:numPr>
          <w:ilvl w:val="2"/>
          <w:numId w:val="12"/>
        </w:numPr>
        <w:rPr>
          <w:rFonts w:cstheme="minorHAnsi"/>
          <w:color w:val="000000" w:themeColor="text1"/>
          <w:lang w:val="en-US"/>
        </w:rPr>
      </w:pPr>
      <w:r>
        <w:rPr>
          <w:rFonts w:cstheme="minorHAnsi"/>
          <w:b/>
          <w:bCs/>
          <w:color w:val="000000" w:themeColor="text1"/>
          <w:lang w:val="en-US"/>
        </w:rPr>
        <w:t>Cause:</w:t>
      </w:r>
      <w:r>
        <w:rPr>
          <w:rFonts w:cstheme="minorHAnsi"/>
          <w:color w:val="000000" w:themeColor="text1"/>
          <w:lang w:val="en-US"/>
        </w:rPr>
        <w:t xml:space="preserve"> </w:t>
      </w:r>
      <w:r w:rsidR="00A555AD">
        <w:rPr>
          <w:rFonts w:cstheme="minorHAnsi"/>
          <w:color w:val="000000" w:themeColor="text1"/>
          <w:lang w:val="en-US"/>
        </w:rPr>
        <w:t xml:space="preserve">This occurs when your primer concentration is too </w:t>
      </w:r>
      <w:proofErr w:type="gramStart"/>
      <w:r w:rsidR="00A555AD">
        <w:rPr>
          <w:rFonts w:cstheme="minorHAnsi"/>
          <w:color w:val="000000" w:themeColor="text1"/>
          <w:lang w:val="en-US"/>
        </w:rPr>
        <w:t>high</w:t>
      </w:r>
      <w:proofErr w:type="gramEnd"/>
      <w:r w:rsidR="00A555AD">
        <w:rPr>
          <w:rFonts w:cstheme="minorHAnsi"/>
          <w:color w:val="000000" w:themeColor="text1"/>
          <w:lang w:val="en-US"/>
        </w:rPr>
        <w:t xml:space="preserve"> and it is oversaturating your template</w:t>
      </w:r>
      <w:r w:rsidR="00FB3BAD">
        <w:rPr>
          <w:rFonts w:cstheme="minorHAnsi"/>
          <w:color w:val="000000" w:themeColor="text1"/>
          <w:lang w:val="en-US"/>
        </w:rPr>
        <w:t>.</w:t>
      </w:r>
    </w:p>
    <w:p w14:paraId="08C0E4AD" w14:textId="04CC925F" w:rsidR="00557789" w:rsidRDefault="00557789" w:rsidP="004C238C">
      <w:pPr>
        <w:pStyle w:val="ListParagraph"/>
        <w:numPr>
          <w:ilvl w:val="2"/>
          <w:numId w:val="12"/>
        </w:numPr>
        <w:rPr>
          <w:rFonts w:cstheme="minorHAnsi"/>
          <w:color w:val="000000" w:themeColor="text1"/>
          <w:lang w:val="en-US"/>
        </w:rPr>
      </w:pPr>
      <w:r>
        <w:rPr>
          <w:rFonts w:cstheme="minorHAnsi"/>
          <w:b/>
          <w:bCs/>
          <w:color w:val="000000" w:themeColor="text1"/>
          <w:lang w:val="en-US"/>
        </w:rPr>
        <w:lastRenderedPageBreak/>
        <w:t xml:space="preserve">Solution: </w:t>
      </w:r>
      <w:r w:rsidR="00FB3BAD" w:rsidRPr="001A15C9">
        <w:rPr>
          <w:rFonts w:cstheme="minorHAnsi"/>
          <w:color w:val="000000" w:themeColor="text1"/>
          <w:lang w:val="en-US"/>
        </w:rPr>
        <w:t>Optimize your primer concentration for the best results and you can also try increasing your annealing temperature</w:t>
      </w:r>
      <w:r w:rsidR="001A15C9" w:rsidRPr="001A15C9">
        <w:rPr>
          <w:rFonts w:cstheme="minorHAnsi"/>
          <w:color w:val="000000" w:themeColor="text1"/>
          <w:lang w:val="en-US"/>
        </w:rPr>
        <w:t xml:space="preserve"> to make sure your primers are specific</w:t>
      </w:r>
      <w:r w:rsidR="001A15C9" w:rsidRPr="00D17F1D">
        <w:rPr>
          <w:rFonts w:cstheme="minorHAnsi"/>
          <w:color w:val="000000" w:themeColor="text1"/>
          <w:lang w:val="en-US"/>
        </w:rPr>
        <w:t>. You can also alter your primer sequences by increasing the length of your primers to make sure they are binding to the correct position on the template. Also be sure to avoid GC rich 3’ ends</w:t>
      </w:r>
      <w:r w:rsidR="00B30A44" w:rsidRPr="00D17F1D">
        <w:rPr>
          <w:rFonts w:cstheme="minorHAnsi"/>
          <w:color w:val="000000" w:themeColor="text1"/>
          <w:lang w:val="en-US"/>
        </w:rPr>
        <w:t xml:space="preserve"> because these can result in secondary structures of the primers which inhibits them from binding to your template strand</w:t>
      </w:r>
      <w:r w:rsidR="00D17F1D" w:rsidRPr="00D17F1D">
        <w:rPr>
          <w:rFonts w:cstheme="minorHAnsi"/>
          <w:color w:val="000000" w:themeColor="text1"/>
          <w:lang w:val="en-US"/>
        </w:rPr>
        <w:t xml:space="preserve">. Lastly, try scanning your template to make sure there are no alternate binding sites for your primers. </w:t>
      </w:r>
    </w:p>
    <w:p w14:paraId="3717F604" w14:textId="740FDC0C" w:rsidR="00965B9B" w:rsidRPr="00D17F1D" w:rsidRDefault="00965B9B" w:rsidP="004C238C">
      <w:pPr>
        <w:pStyle w:val="ListParagraph"/>
        <w:numPr>
          <w:ilvl w:val="2"/>
          <w:numId w:val="12"/>
        </w:numPr>
        <w:rPr>
          <w:rFonts w:cstheme="minorHAnsi"/>
          <w:color w:val="000000" w:themeColor="text1"/>
          <w:lang w:val="en-US"/>
        </w:rPr>
      </w:pPr>
      <w:r>
        <w:rPr>
          <w:rFonts w:cstheme="minorHAnsi"/>
          <w:noProof/>
          <w:color w:val="000000" w:themeColor="text1"/>
        </w:rPr>
        <w:drawing>
          <wp:inline distT="0" distB="0" distL="0" distR="0" wp14:anchorId="6D1B9874" wp14:editId="4AA23849">
            <wp:extent cx="2965837" cy="2148864"/>
            <wp:effectExtent l="0" t="0" r="6350" b="381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0017" cy="2151892"/>
                    </a:xfrm>
                    <a:prstGeom prst="rect">
                      <a:avLst/>
                    </a:prstGeom>
                    <a:noFill/>
                    <a:ln>
                      <a:noFill/>
                    </a:ln>
                  </pic:spPr>
                </pic:pic>
              </a:graphicData>
            </a:graphic>
          </wp:inline>
        </w:drawing>
      </w:r>
    </w:p>
    <w:p w14:paraId="6DEF6214" w14:textId="7F1E8EB6" w:rsidR="00FC4F72" w:rsidRDefault="00FC4F72" w:rsidP="00FC4F72">
      <w:pPr>
        <w:pStyle w:val="ListParagraph"/>
        <w:numPr>
          <w:ilvl w:val="0"/>
          <w:numId w:val="12"/>
        </w:numPr>
        <w:rPr>
          <w:rFonts w:cstheme="minorHAnsi"/>
          <w:color w:val="000000" w:themeColor="text1"/>
          <w:lang w:val="en-US"/>
        </w:rPr>
      </w:pPr>
      <w:r>
        <w:rPr>
          <w:rFonts w:cstheme="minorHAnsi"/>
          <w:color w:val="000000" w:themeColor="text1"/>
          <w:lang w:val="en-US"/>
        </w:rPr>
        <w:t>Missing/no bands</w:t>
      </w:r>
    </w:p>
    <w:p w14:paraId="5255D4AD" w14:textId="6F2A59C9" w:rsidR="001F1D1C" w:rsidRDefault="001F1D1C" w:rsidP="001F1D1C">
      <w:pPr>
        <w:pStyle w:val="ListParagraph"/>
        <w:numPr>
          <w:ilvl w:val="1"/>
          <w:numId w:val="12"/>
        </w:numPr>
        <w:rPr>
          <w:rFonts w:cstheme="minorHAnsi"/>
          <w:color w:val="000000" w:themeColor="text1"/>
          <w:lang w:val="en-US"/>
        </w:rPr>
      </w:pPr>
      <w:r>
        <w:rPr>
          <w:rFonts w:cstheme="minorHAnsi"/>
          <w:color w:val="000000" w:themeColor="text1"/>
          <w:lang w:val="en-US"/>
        </w:rPr>
        <w:t>One band missing</w:t>
      </w:r>
    </w:p>
    <w:p w14:paraId="69A03BD0" w14:textId="3E9A36C9" w:rsidR="00CC652A" w:rsidRDefault="00CC652A" w:rsidP="00CC652A">
      <w:pPr>
        <w:pStyle w:val="ListParagraph"/>
        <w:numPr>
          <w:ilvl w:val="2"/>
          <w:numId w:val="12"/>
        </w:numPr>
        <w:rPr>
          <w:rFonts w:cstheme="minorHAnsi"/>
          <w:color w:val="000000" w:themeColor="text1"/>
          <w:lang w:val="en-US"/>
        </w:rPr>
      </w:pPr>
      <w:r>
        <w:rPr>
          <w:rFonts w:cstheme="minorHAnsi"/>
          <w:b/>
          <w:bCs/>
          <w:color w:val="000000" w:themeColor="text1"/>
          <w:lang w:val="en-US"/>
        </w:rPr>
        <w:t>Cause:</w:t>
      </w:r>
      <w:r>
        <w:rPr>
          <w:rFonts w:cstheme="minorHAnsi"/>
          <w:color w:val="000000" w:themeColor="text1"/>
          <w:lang w:val="en-US"/>
        </w:rPr>
        <w:t xml:space="preserve"> May have forgotten a reagent</w:t>
      </w:r>
    </w:p>
    <w:p w14:paraId="432396CB" w14:textId="065F4550" w:rsidR="00CC652A" w:rsidRPr="00D17F1D" w:rsidRDefault="00CC652A" w:rsidP="00CC652A">
      <w:pPr>
        <w:pStyle w:val="ListParagraph"/>
        <w:numPr>
          <w:ilvl w:val="2"/>
          <w:numId w:val="12"/>
        </w:numPr>
        <w:rPr>
          <w:rFonts w:cstheme="minorHAnsi"/>
          <w:color w:val="000000" w:themeColor="text1"/>
          <w:lang w:val="en-US"/>
        </w:rPr>
      </w:pPr>
      <w:r>
        <w:rPr>
          <w:rFonts w:cstheme="minorHAnsi"/>
          <w:b/>
          <w:bCs/>
          <w:color w:val="000000" w:themeColor="text1"/>
          <w:lang w:val="en-US"/>
        </w:rPr>
        <w:t xml:space="preserve">Solution: </w:t>
      </w:r>
      <w:r>
        <w:rPr>
          <w:rFonts w:cstheme="minorHAnsi"/>
          <w:color w:val="000000" w:themeColor="text1"/>
          <w:lang w:val="en-US"/>
        </w:rPr>
        <w:t xml:space="preserve">Have organized pipetting and add reagents in the same order every time. </w:t>
      </w:r>
      <w:r w:rsidR="008A7C50">
        <w:rPr>
          <w:rFonts w:cstheme="minorHAnsi"/>
          <w:color w:val="000000" w:themeColor="text1"/>
          <w:lang w:val="en-US"/>
        </w:rPr>
        <w:t xml:space="preserve">Close the tube caps after every reagent is added. </w:t>
      </w:r>
    </w:p>
    <w:p w14:paraId="46C361DD" w14:textId="7369795B" w:rsidR="001F1D1C" w:rsidRDefault="00A75E46" w:rsidP="00A75E46">
      <w:pPr>
        <w:pStyle w:val="ListParagraph"/>
        <w:numPr>
          <w:ilvl w:val="1"/>
          <w:numId w:val="12"/>
        </w:numPr>
        <w:rPr>
          <w:rFonts w:cstheme="minorHAnsi"/>
          <w:color w:val="000000" w:themeColor="text1"/>
          <w:lang w:val="en-US"/>
        </w:rPr>
      </w:pPr>
      <w:r>
        <w:rPr>
          <w:rFonts w:cstheme="minorHAnsi"/>
          <w:color w:val="000000" w:themeColor="text1"/>
          <w:lang w:val="en-US"/>
        </w:rPr>
        <w:t>All bands missing</w:t>
      </w:r>
    </w:p>
    <w:p w14:paraId="083B0538" w14:textId="28C04586" w:rsidR="00A75E46" w:rsidRPr="00622855" w:rsidRDefault="00A75E46" w:rsidP="00A75E46">
      <w:pPr>
        <w:pStyle w:val="ListParagraph"/>
        <w:numPr>
          <w:ilvl w:val="2"/>
          <w:numId w:val="12"/>
        </w:numPr>
        <w:rPr>
          <w:rFonts w:cstheme="minorHAnsi"/>
          <w:color w:val="000000" w:themeColor="text1"/>
          <w:lang w:val="en-US"/>
        </w:rPr>
      </w:pPr>
      <w:r w:rsidRPr="00A555AD">
        <w:rPr>
          <w:rFonts w:cstheme="minorHAnsi"/>
          <w:b/>
          <w:bCs/>
          <w:color w:val="000000" w:themeColor="text1"/>
          <w:lang w:val="en-US"/>
        </w:rPr>
        <w:t>Appearance:</w:t>
      </w:r>
      <w:r>
        <w:rPr>
          <w:rFonts w:cstheme="minorHAnsi"/>
          <w:b/>
          <w:bCs/>
          <w:color w:val="000000" w:themeColor="text1"/>
          <w:lang w:val="en-US"/>
        </w:rPr>
        <w:t xml:space="preserve"> </w:t>
      </w:r>
      <w:r w:rsidRPr="00622855">
        <w:rPr>
          <w:rFonts w:cstheme="minorHAnsi"/>
          <w:color w:val="000000" w:themeColor="text1"/>
          <w:lang w:val="en-US"/>
        </w:rPr>
        <w:t xml:space="preserve">You may get no bands on your </w:t>
      </w:r>
      <w:proofErr w:type="gramStart"/>
      <w:r w:rsidRPr="00622855">
        <w:rPr>
          <w:rFonts w:cstheme="minorHAnsi"/>
          <w:color w:val="000000" w:themeColor="text1"/>
          <w:lang w:val="en-US"/>
        </w:rPr>
        <w:t>gel</w:t>
      </w:r>
      <w:proofErr w:type="gramEnd"/>
      <w:r w:rsidRPr="00622855">
        <w:rPr>
          <w:rFonts w:cstheme="minorHAnsi"/>
          <w:color w:val="000000" w:themeColor="text1"/>
          <w:lang w:val="en-US"/>
        </w:rPr>
        <w:t xml:space="preserve"> or you may get </w:t>
      </w:r>
      <w:r w:rsidR="00622855" w:rsidRPr="00622855">
        <w:rPr>
          <w:rFonts w:cstheme="minorHAnsi"/>
          <w:color w:val="000000" w:themeColor="text1"/>
          <w:lang w:val="en-US"/>
        </w:rPr>
        <w:t>feint bands (</w:t>
      </w:r>
      <w:r w:rsidRPr="00622855">
        <w:rPr>
          <w:rFonts w:cstheme="minorHAnsi"/>
          <w:color w:val="000000" w:themeColor="text1"/>
          <w:lang w:val="en-US"/>
        </w:rPr>
        <w:t>primer dimers</w:t>
      </w:r>
      <w:r w:rsidR="00622855" w:rsidRPr="00622855">
        <w:rPr>
          <w:rFonts w:cstheme="minorHAnsi"/>
          <w:color w:val="000000" w:themeColor="text1"/>
          <w:lang w:val="en-US"/>
        </w:rPr>
        <w:t>)</w:t>
      </w:r>
      <w:r w:rsidRPr="00622855">
        <w:rPr>
          <w:rFonts w:cstheme="minorHAnsi"/>
          <w:color w:val="000000" w:themeColor="text1"/>
          <w:lang w:val="en-US"/>
        </w:rPr>
        <w:t xml:space="preserve"> at the bottom of your gels. </w:t>
      </w:r>
      <w:r w:rsidR="00622855">
        <w:rPr>
          <w:rFonts w:cstheme="minorHAnsi"/>
          <w:color w:val="000000" w:themeColor="text1"/>
          <w:lang w:val="en-US"/>
        </w:rPr>
        <w:t xml:space="preserve">You may also get faint bands scattered throughout but they are not the bands you were looking for. </w:t>
      </w:r>
    </w:p>
    <w:p w14:paraId="3629615A" w14:textId="77777777" w:rsidR="005035BC" w:rsidRPr="005035BC" w:rsidRDefault="00A75E46" w:rsidP="00A75E46">
      <w:pPr>
        <w:pStyle w:val="ListParagraph"/>
        <w:numPr>
          <w:ilvl w:val="2"/>
          <w:numId w:val="12"/>
        </w:numPr>
        <w:rPr>
          <w:rFonts w:cstheme="minorHAnsi"/>
          <w:color w:val="000000" w:themeColor="text1"/>
          <w:lang w:val="en-US"/>
        </w:rPr>
      </w:pPr>
      <w:r>
        <w:rPr>
          <w:rFonts w:cstheme="minorHAnsi"/>
          <w:b/>
          <w:bCs/>
          <w:color w:val="000000" w:themeColor="text1"/>
          <w:lang w:val="en-US"/>
        </w:rPr>
        <w:t xml:space="preserve">Solution: </w:t>
      </w:r>
    </w:p>
    <w:p w14:paraId="2B10CBE7" w14:textId="74C74FB6" w:rsidR="005035BC" w:rsidRPr="004515A7" w:rsidRDefault="00A21B10" w:rsidP="005035BC">
      <w:pPr>
        <w:pStyle w:val="ListParagraph"/>
        <w:numPr>
          <w:ilvl w:val="3"/>
          <w:numId w:val="12"/>
        </w:numPr>
        <w:rPr>
          <w:rFonts w:cstheme="minorHAnsi"/>
          <w:color w:val="70AD47" w:themeColor="accent6"/>
          <w:lang w:val="en-US"/>
        </w:rPr>
      </w:pPr>
      <w:r>
        <w:rPr>
          <w:rFonts w:cstheme="minorHAnsi"/>
          <w:color w:val="000000" w:themeColor="text1"/>
          <w:lang w:val="en-US"/>
        </w:rPr>
        <w:t xml:space="preserve">Optimize your annealing temperature. </w:t>
      </w:r>
      <w:r w:rsidRPr="00A21B10">
        <w:rPr>
          <w:rFonts w:cstheme="minorHAnsi"/>
          <w:i/>
          <w:iCs/>
          <w:color w:val="70AD47" w:themeColor="accent6"/>
          <w:lang w:val="en-US"/>
        </w:rPr>
        <w:t xml:space="preserve">Check </w:t>
      </w:r>
      <w:r w:rsidR="00A525D2" w:rsidRPr="00B235D2">
        <w:rPr>
          <w:rFonts w:cstheme="minorHAnsi"/>
          <w:i/>
          <w:iCs/>
          <w:color w:val="0000CC"/>
          <w:u w:val="single"/>
          <w:lang w:val="en-US"/>
        </w:rPr>
        <w:fldChar w:fldCharType="begin"/>
      </w:r>
      <w:r w:rsidR="00A525D2" w:rsidRPr="00B235D2">
        <w:rPr>
          <w:rFonts w:cstheme="minorHAnsi"/>
          <w:i/>
          <w:iCs/>
          <w:color w:val="0000CC"/>
          <w:u w:val="single"/>
          <w:lang w:val="en-US"/>
        </w:rPr>
        <w:instrText xml:space="preserve"> REF Extra_note_4 \h </w:instrText>
      </w:r>
      <w:r w:rsidR="00B235D2">
        <w:rPr>
          <w:rFonts w:cstheme="minorHAnsi"/>
          <w:i/>
          <w:iCs/>
          <w:color w:val="0000CC"/>
          <w:u w:val="single"/>
          <w:lang w:val="en-US"/>
        </w:rPr>
        <w:instrText xml:space="preserve"> \* MERGEFORMAT </w:instrText>
      </w:r>
      <w:r w:rsidR="00A525D2" w:rsidRPr="00B235D2">
        <w:rPr>
          <w:rFonts w:cstheme="minorHAnsi"/>
          <w:i/>
          <w:iCs/>
          <w:color w:val="0000CC"/>
          <w:u w:val="single"/>
          <w:lang w:val="en-US"/>
        </w:rPr>
      </w:r>
      <w:r w:rsidR="00A525D2" w:rsidRPr="00B235D2">
        <w:rPr>
          <w:rFonts w:cstheme="minorHAnsi"/>
          <w:i/>
          <w:iCs/>
          <w:color w:val="0000CC"/>
          <w:u w:val="single"/>
          <w:lang w:val="en-US"/>
        </w:rPr>
        <w:fldChar w:fldCharType="separate"/>
      </w:r>
      <w:r w:rsidR="00A525D2" w:rsidRPr="00B235D2">
        <w:rPr>
          <w:rFonts w:cstheme="minorHAnsi"/>
          <w:color w:val="0000CC"/>
          <w:u w:val="single"/>
          <w:lang w:val="en-US"/>
        </w:rPr>
        <w:t xml:space="preserve">Extra Note (4): </w:t>
      </w:r>
      <w:r w:rsidR="00A525D2" w:rsidRPr="00B235D2">
        <w:rPr>
          <w:rFonts w:cstheme="minorHAnsi"/>
          <w:i/>
          <w:iCs/>
          <w:color w:val="0000CC"/>
          <w:u w:val="single"/>
          <w:lang w:val="en-US"/>
        </w:rPr>
        <w:fldChar w:fldCharType="end"/>
      </w:r>
      <w:r w:rsidRPr="004515A7">
        <w:rPr>
          <w:rFonts w:cstheme="minorHAnsi"/>
          <w:color w:val="70AD47" w:themeColor="accent6"/>
          <w:lang w:val="en-US"/>
        </w:rPr>
        <w:t xml:space="preserve">for more details. </w:t>
      </w:r>
    </w:p>
    <w:p w14:paraId="306190D8" w14:textId="264DEB54" w:rsidR="00A75E46" w:rsidRDefault="007652A9" w:rsidP="005035BC">
      <w:pPr>
        <w:pStyle w:val="ListParagraph"/>
        <w:numPr>
          <w:ilvl w:val="3"/>
          <w:numId w:val="12"/>
        </w:numPr>
        <w:rPr>
          <w:rFonts w:cstheme="minorHAnsi"/>
          <w:color w:val="000000" w:themeColor="text1"/>
          <w:lang w:val="en-US"/>
        </w:rPr>
      </w:pPr>
      <w:r>
        <w:rPr>
          <w:rFonts w:cstheme="minorHAnsi"/>
          <w:color w:val="000000" w:themeColor="text1"/>
          <w:lang w:val="en-US"/>
        </w:rPr>
        <w:t xml:space="preserve">You can also try adding BSA or </w:t>
      </w:r>
      <w:r w:rsidR="00BB3CA3">
        <w:rPr>
          <w:rFonts w:cstheme="minorHAnsi"/>
          <w:color w:val="000000" w:themeColor="text1"/>
          <w:lang w:val="en-US"/>
        </w:rPr>
        <w:t>D</w:t>
      </w:r>
      <w:r>
        <w:rPr>
          <w:rFonts w:cstheme="minorHAnsi"/>
          <w:color w:val="000000" w:themeColor="text1"/>
          <w:lang w:val="en-US"/>
        </w:rPr>
        <w:t>MSO</w:t>
      </w:r>
      <w:r w:rsidR="00BB3CA3">
        <w:rPr>
          <w:rFonts w:cstheme="minorHAnsi"/>
          <w:color w:val="000000" w:themeColor="text1"/>
          <w:lang w:val="en-US"/>
        </w:rPr>
        <w:t xml:space="preserve">. BAS will prevent your reagents from sticking to the vial. DMSO will prevent </w:t>
      </w:r>
      <w:r w:rsidR="00D056B1">
        <w:rPr>
          <w:rFonts w:cstheme="minorHAnsi"/>
          <w:color w:val="000000" w:themeColor="text1"/>
          <w:lang w:val="en-US"/>
        </w:rPr>
        <w:t>any GC rich content from folding up on itself and not being able to be amplified</w:t>
      </w:r>
    </w:p>
    <w:p w14:paraId="1649BEB9" w14:textId="30D74905" w:rsidR="00A56D4F" w:rsidRDefault="00A56D4F" w:rsidP="005035BC">
      <w:pPr>
        <w:pStyle w:val="ListParagraph"/>
        <w:numPr>
          <w:ilvl w:val="3"/>
          <w:numId w:val="12"/>
        </w:numPr>
        <w:rPr>
          <w:rFonts w:cstheme="minorHAnsi"/>
          <w:color w:val="000000" w:themeColor="text1"/>
          <w:lang w:val="en-US"/>
        </w:rPr>
      </w:pPr>
      <w:r>
        <w:rPr>
          <w:rFonts w:cstheme="minorHAnsi"/>
          <w:color w:val="000000" w:themeColor="text1"/>
          <w:lang w:val="en-US"/>
        </w:rPr>
        <w:t xml:space="preserve">You may also have reagents that are not fresh. Check these just in case. </w:t>
      </w:r>
    </w:p>
    <w:p w14:paraId="4E190BC6" w14:textId="02D009C1" w:rsidR="0038768C" w:rsidRDefault="0038768C" w:rsidP="005035BC">
      <w:pPr>
        <w:pStyle w:val="ListParagraph"/>
        <w:numPr>
          <w:ilvl w:val="3"/>
          <w:numId w:val="12"/>
        </w:numPr>
        <w:rPr>
          <w:rFonts w:cstheme="minorHAnsi"/>
          <w:color w:val="000000" w:themeColor="text1"/>
          <w:lang w:val="en-US"/>
        </w:rPr>
      </w:pPr>
      <w:r>
        <w:rPr>
          <w:rFonts w:cstheme="minorHAnsi"/>
          <w:color w:val="000000" w:themeColor="text1"/>
          <w:lang w:val="en-US"/>
        </w:rPr>
        <w:t xml:space="preserve">Double check reagent amounts </w:t>
      </w:r>
      <w:r w:rsidR="00CA0A36">
        <w:rPr>
          <w:rFonts w:cstheme="minorHAnsi"/>
          <w:color w:val="000000" w:themeColor="text1"/>
          <w:lang w:val="en-US"/>
        </w:rPr>
        <w:t xml:space="preserve">(calculations). </w:t>
      </w:r>
    </w:p>
    <w:p w14:paraId="0212DD66" w14:textId="3EF2E377" w:rsidR="00CA0A36" w:rsidRDefault="008E68AF" w:rsidP="005035BC">
      <w:pPr>
        <w:pStyle w:val="ListParagraph"/>
        <w:numPr>
          <w:ilvl w:val="3"/>
          <w:numId w:val="12"/>
        </w:numPr>
        <w:rPr>
          <w:rFonts w:cstheme="minorHAnsi"/>
          <w:color w:val="000000" w:themeColor="text1"/>
          <w:lang w:val="en-US"/>
        </w:rPr>
      </w:pPr>
      <w:r>
        <w:rPr>
          <w:rFonts w:cstheme="minorHAnsi"/>
          <w:color w:val="000000" w:themeColor="text1"/>
          <w:lang w:val="en-US"/>
        </w:rPr>
        <w:t>You can also try i</w:t>
      </w:r>
      <w:r w:rsidR="00CA0A36">
        <w:rPr>
          <w:rFonts w:cstheme="minorHAnsi"/>
          <w:color w:val="000000" w:themeColor="text1"/>
          <w:lang w:val="en-US"/>
        </w:rPr>
        <w:t>ncreas</w:t>
      </w:r>
      <w:r>
        <w:rPr>
          <w:rFonts w:cstheme="minorHAnsi"/>
          <w:color w:val="000000" w:themeColor="text1"/>
          <w:lang w:val="en-US"/>
        </w:rPr>
        <w:t>ing</w:t>
      </w:r>
      <w:r w:rsidR="00CA0A36">
        <w:rPr>
          <w:rFonts w:cstheme="minorHAnsi"/>
          <w:color w:val="000000" w:themeColor="text1"/>
          <w:lang w:val="en-US"/>
        </w:rPr>
        <w:t xml:space="preserve"> the amount of PCR cycles</w:t>
      </w:r>
      <w:r>
        <w:rPr>
          <w:rFonts w:cstheme="minorHAnsi"/>
          <w:color w:val="000000" w:themeColor="text1"/>
          <w:lang w:val="en-US"/>
        </w:rPr>
        <w:t xml:space="preserve"> and re-isolating your template DNA to make sure you have quality DNA </w:t>
      </w:r>
      <w:r w:rsidR="007C1D44">
        <w:rPr>
          <w:rFonts w:cstheme="minorHAnsi"/>
          <w:color w:val="000000" w:themeColor="text1"/>
          <w:lang w:val="en-US"/>
        </w:rPr>
        <w:t xml:space="preserve">to amplify. </w:t>
      </w:r>
    </w:p>
    <w:p w14:paraId="6F4CD6CA" w14:textId="77777777" w:rsidR="007C1D44" w:rsidRDefault="00FC4F72" w:rsidP="007C1D44">
      <w:pPr>
        <w:pStyle w:val="ListParagraph"/>
        <w:numPr>
          <w:ilvl w:val="0"/>
          <w:numId w:val="12"/>
        </w:numPr>
        <w:rPr>
          <w:rFonts w:cstheme="minorHAnsi"/>
          <w:color w:val="000000" w:themeColor="text1"/>
          <w:lang w:val="en-US"/>
        </w:rPr>
      </w:pPr>
      <w:r>
        <w:rPr>
          <w:rFonts w:cstheme="minorHAnsi"/>
          <w:color w:val="000000" w:themeColor="text1"/>
          <w:lang w:val="en-US"/>
        </w:rPr>
        <w:t>Weak/faint bands</w:t>
      </w:r>
    </w:p>
    <w:p w14:paraId="088A45E7" w14:textId="77777777" w:rsidR="00E37FD0" w:rsidRDefault="007C1D44" w:rsidP="00E37FD0">
      <w:pPr>
        <w:pStyle w:val="ListParagraph"/>
        <w:numPr>
          <w:ilvl w:val="1"/>
          <w:numId w:val="12"/>
        </w:numPr>
        <w:rPr>
          <w:rFonts w:cstheme="minorHAnsi"/>
          <w:color w:val="000000" w:themeColor="text1"/>
          <w:lang w:val="en-US"/>
        </w:rPr>
      </w:pPr>
      <w:r w:rsidRPr="007C1D44">
        <w:rPr>
          <w:rFonts w:cstheme="minorHAnsi"/>
          <w:b/>
          <w:bCs/>
          <w:color w:val="000000" w:themeColor="text1"/>
          <w:lang w:val="en-US"/>
        </w:rPr>
        <w:lastRenderedPageBreak/>
        <w:t>Cause:</w:t>
      </w:r>
      <w:r w:rsidRPr="007C1D44">
        <w:rPr>
          <w:rFonts w:cstheme="minorHAnsi"/>
          <w:color w:val="000000" w:themeColor="text1"/>
          <w:lang w:val="en-US"/>
        </w:rPr>
        <w:t xml:space="preserve"> </w:t>
      </w:r>
      <w:r>
        <w:rPr>
          <w:rFonts w:cstheme="minorHAnsi"/>
          <w:color w:val="000000" w:themeColor="text1"/>
          <w:lang w:val="en-US"/>
        </w:rPr>
        <w:t xml:space="preserve">Not a lot of </w:t>
      </w:r>
      <w:proofErr w:type="gramStart"/>
      <w:r>
        <w:rPr>
          <w:rFonts w:cstheme="minorHAnsi"/>
          <w:color w:val="000000" w:themeColor="text1"/>
          <w:lang w:val="en-US"/>
        </w:rPr>
        <w:t>DNA</w:t>
      </w:r>
      <w:proofErr w:type="gramEnd"/>
      <w:r>
        <w:rPr>
          <w:rFonts w:cstheme="minorHAnsi"/>
          <w:color w:val="000000" w:themeColor="text1"/>
          <w:lang w:val="en-US"/>
        </w:rPr>
        <w:t xml:space="preserve"> is amplified. </w:t>
      </w:r>
    </w:p>
    <w:p w14:paraId="3D49B545" w14:textId="0DE796A1" w:rsidR="00E37FD0" w:rsidRPr="00E37FD0" w:rsidRDefault="00E37FD0" w:rsidP="00E37FD0">
      <w:pPr>
        <w:pStyle w:val="ListParagraph"/>
        <w:numPr>
          <w:ilvl w:val="1"/>
          <w:numId w:val="12"/>
        </w:numPr>
        <w:rPr>
          <w:rFonts w:cstheme="minorHAnsi"/>
          <w:color w:val="000000" w:themeColor="text1"/>
          <w:lang w:val="en-US"/>
        </w:rPr>
      </w:pPr>
      <w:r w:rsidRPr="00E37FD0">
        <w:rPr>
          <w:rFonts w:cstheme="minorHAnsi"/>
          <w:b/>
          <w:bCs/>
          <w:color w:val="000000" w:themeColor="text1"/>
          <w:lang w:val="en-US"/>
        </w:rPr>
        <w:t xml:space="preserve">Solution: </w:t>
      </w:r>
    </w:p>
    <w:p w14:paraId="1DC53A5C" w14:textId="6D2B1E01" w:rsidR="007C1D44" w:rsidRDefault="00E37FD0" w:rsidP="00E37FD0">
      <w:pPr>
        <w:pStyle w:val="ListParagraph"/>
        <w:numPr>
          <w:ilvl w:val="2"/>
          <w:numId w:val="12"/>
        </w:numPr>
        <w:rPr>
          <w:rFonts w:cstheme="minorHAnsi"/>
          <w:color w:val="000000" w:themeColor="text1"/>
          <w:lang w:val="en-US"/>
        </w:rPr>
      </w:pPr>
      <w:r>
        <w:rPr>
          <w:rFonts w:cstheme="minorHAnsi"/>
          <w:color w:val="000000" w:themeColor="text1"/>
          <w:lang w:val="en-US"/>
        </w:rPr>
        <w:t xml:space="preserve">Add more template DNA (increase to 2uL of DNA). </w:t>
      </w:r>
    </w:p>
    <w:p w14:paraId="2A2B0CDE" w14:textId="6E0784CD" w:rsidR="009B74F3" w:rsidRDefault="009B74F3" w:rsidP="00E37FD0">
      <w:pPr>
        <w:pStyle w:val="ListParagraph"/>
        <w:numPr>
          <w:ilvl w:val="2"/>
          <w:numId w:val="12"/>
        </w:numPr>
        <w:rPr>
          <w:rFonts w:cstheme="minorHAnsi"/>
          <w:color w:val="000000" w:themeColor="text1"/>
          <w:lang w:val="en-US"/>
        </w:rPr>
      </w:pPr>
      <w:r>
        <w:rPr>
          <w:rFonts w:cstheme="minorHAnsi"/>
          <w:color w:val="000000" w:themeColor="text1"/>
          <w:lang w:val="en-US"/>
        </w:rPr>
        <w:t xml:space="preserve">Try increasing the amount of PCR cycles. </w:t>
      </w:r>
    </w:p>
    <w:p w14:paraId="317EA230" w14:textId="725EC51B" w:rsidR="009B74F3" w:rsidRDefault="009B74F3" w:rsidP="00E37FD0">
      <w:pPr>
        <w:pStyle w:val="ListParagraph"/>
        <w:numPr>
          <w:ilvl w:val="2"/>
          <w:numId w:val="12"/>
        </w:numPr>
        <w:rPr>
          <w:rFonts w:cstheme="minorHAnsi"/>
          <w:color w:val="000000" w:themeColor="text1"/>
          <w:lang w:val="en-US"/>
        </w:rPr>
      </w:pPr>
      <w:r>
        <w:rPr>
          <w:rFonts w:cstheme="minorHAnsi"/>
          <w:color w:val="000000" w:themeColor="text1"/>
          <w:lang w:val="en-US"/>
        </w:rPr>
        <w:t xml:space="preserve">Increase the </w:t>
      </w:r>
      <w:proofErr w:type="gramStart"/>
      <w:r>
        <w:rPr>
          <w:rFonts w:cstheme="minorHAnsi"/>
          <w:color w:val="000000" w:themeColor="text1"/>
          <w:lang w:val="en-US"/>
        </w:rPr>
        <w:t>amount</w:t>
      </w:r>
      <w:proofErr w:type="gramEnd"/>
      <w:r>
        <w:rPr>
          <w:rFonts w:cstheme="minorHAnsi"/>
          <w:color w:val="000000" w:themeColor="text1"/>
          <w:lang w:val="en-US"/>
        </w:rPr>
        <w:t xml:space="preserve"> of primers being used. </w:t>
      </w:r>
    </w:p>
    <w:p w14:paraId="38BC93B8" w14:textId="650C5D63" w:rsidR="009B74F3" w:rsidRDefault="009B74F3" w:rsidP="00E37FD0">
      <w:pPr>
        <w:pStyle w:val="ListParagraph"/>
        <w:numPr>
          <w:ilvl w:val="2"/>
          <w:numId w:val="12"/>
        </w:numPr>
        <w:rPr>
          <w:rFonts w:cstheme="minorHAnsi"/>
          <w:color w:val="000000" w:themeColor="text1"/>
          <w:lang w:val="en-US"/>
        </w:rPr>
      </w:pPr>
      <w:r>
        <w:rPr>
          <w:rFonts w:cstheme="minorHAnsi"/>
          <w:color w:val="000000" w:themeColor="text1"/>
          <w:lang w:val="en-US"/>
        </w:rPr>
        <w:t>Lastly, increased the dNTP concentration</w:t>
      </w:r>
      <w:r w:rsidR="00A5505C">
        <w:rPr>
          <w:rFonts w:cstheme="minorHAnsi"/>
          <w:color w:val="000000" w:themeColor="text1"/>
          <w:lang w:val="en-US"/>
        </w:rPr>
        <w:t xml:space="preserve">. The standard dNTP concentration is usually around 50 </w:t>
      </w:r>
      <w:proofErr w:type="spellStart"/>
      <w:proofErr w:type="gramStart"/>
      <w:r w:rsidR="00A5505C">
        <w:rPr>
          <w:rFonts w:cstheme="minorHAnsi"/>
          <w:color w:val="000000" w:themeColor="text1"/>
          <w:lang w:val="en-US"/>
        </w:rPr>
        <w:t>uM</w:t>
      </w:r>
      <w:proofErr w:type="spellEnd"/>
      <w:proofErr w:type="gramEnd"/>
      <w:r w:rsidR="00A5505C">
        <w:rPr>
          <w:rFonts w:cstheme="minorHAnsi"/>
          <w:color w:val="000000" w:themeColor="text1"/>
          <w:lang w:val="en-US"/>
        </w:rPr>
        <w:t xml:space="preserve"> of each nucleotide</w:t>
      </w:r>
      <w:r w:rsidR="00932570">
        <w:rPr>
          <w:rFonts w:cstheme="minorHAnsi"/>
          <w:color w:val="000000" w:themeColor="text1"/>
          <w:lang w:val="en-US"/>
        </w:rPr>
        <w:t xml:space="preserve">. If you have a long sequence to amplify, you may need more than 50 </w:t>
      </w:r>
      <w:proofErr w:type="spellStart"/>
      <w:proofErr w:type="gramStart"/>
      <w:r w:rsidR="00932570">
        <w:rPr>
          <w:rFonts w:cstheme="minorHAnsi"/>
          <w:color w:val="000000" w:themeColor="text1"/>
          <w:lang w:val="en-US"/>
        </w:rPr>
        <w:t>uM</w:t>
      </w:r>
      <w:proofErr w:type="spellEnd"/>
      <w:proofErr w:type="gramEnd"/>
      <w:r w:rsidR="00932570">
        <w:rPr>
          <w:rFonts w:cstheme="minorHAnsi"/>
          <w:color w:val="000000" w:themeColor="text1"/>
          <w:lang w:val="en-US"/>
        </w:rPr>
        <w:t>.</w:t>
      </w:r>
      <w:r w:rsidR="006614B4">
        <w:rPr>
          <w:rFonts w:cstheme="minorHAnsi"/>
          <w:color w:val="000000" w:themeColor="text1"/>
          <w:lang w:val="en-US"/>
        </w:rPr>
        <w:t xml:space="preserve"> </w:t>
      </w:r>
    </w:p>
    <w:p w14:paraId="1A4A1A1A" w14:textId="26679248" w:rsidR="00FC4F72" w:rsidRDefault="00FC4F72" w:rsidP="00FC4F72">
      <w:pPr>
        <w:pStyle w:val="ListParagraph"/>
        <w:numPr>
          <w:ilvl w:val="0"/>
          <w:numId w:val="12"/>
        </w:numPr>
        <w:rPr>
          <w:rFonts w:cstheme="minorHAnsi"/>
          <w:color w:val="000000" w:themeColor="text1"/>
          <w:lang w:val="en-US"/>
        </w:rPr>
      </w:pPr>
      <w:r>
        <w:rPr>
          <w:rFonts w:cstheme="minorHAnsi"/>
          <w:color w:val="000000" w:themeColor="text1"/>
          <w:lang w:val="en-US"/>
        </w:rPr>
        <w:t>Smeared bands</w:t>
      </w:r>
    </w:p>
    <w:p w14:paraId="7F11DB83" w14:textId="32BC6DFA" w:rsidR="00C967FB" w:rsidRDefault="00C967FB" w:rsidP="00C967FB">
      <w:pPr>
        <w:pStyle w:val="ListParagraph"/>
        <w:numPr>
          <w:ilvl w:val="1"/>
          <w:numId w:val="12"/>
        </w:numPr>
        <w:rPr>
          <w:rFonts w:cstheme="minorHAnsi"/>
          <w:color w:val="000000" w:themeColor="text1"/>
          <w:lang w:val="en-US"/>
        </w:rPr>
      </w:pPr>
      <w:r w:rsidRPr="007C1D44">
        <w:rPr>
          <w:rFonts w:cstheme="minorHAnsi"/>
          <w:b/>
          <w:bCs/>
          <w:color w:val="000000" w:themeColor="text1"/>
          <w:lang w:val="en-US"/>
        </w:rPr>
        <w:t>Cause:</w:t>
      </w:r>
      <w:r w:rsidRPr="007C1D44">
        <w:rPr>
          <w:rFonts w:cstheme="minorHAnsi"/>
          <w:color w:val="000000" w:themeColor="text1"/>
          <w:lang w:val="en-US"/>
        </w:rPr>
        <w:t xml:space="preserve"> </w:t>
      </w:r>
      <w:r>
        <w:rPr>
          <w:rFonts w:cstheme="minorHAnsi"/>
          <w:color w:val="000000" w:themeColor="text1"/>
          <w:lang w:val="en-US"/>
        </w:rPr>
        <w:t>There may have been a contaminant</w:t>
      </w:r>
      <w:r w:rsidR="007C1010">
        <w:rPr>
          <w:rFonts w:cstheme="minorHAnsi"/>
          <w:color w:val="000000" w:themeColor="text1"/>
          <w:lang w:val="en-US"/>
        </w:rPr>
        <w:t>, causing different length fragments that appear as smearing. You may also have too much template DNA</w:t>
      </w:r>
      <w:r w:rsidR="00087BE1">
        <w:rPr>
          <w:rFonts w:cstheme="minorHAnsi"/>
          <w:color w:val="000000" w:themeColor="text1"/>
          <w:lang w:val="en-US"/>
        </w:rPr>
        <w:t>. Lastly, too many cycles of PCR may have been run</w:t>
      </w:r>
      <w:r w:rsidR="007A4E50">
        <w:rPr>
          <w:rFonts w:cstheme="minorHAnsi"/>
          <w:color w:val="000000" w:themeColor="text1"/>
          <w:lang w:val="en-US"/>
        </w:rPr>
        <w:t xml:space="preserve">. Staying between 25 and 30 cycles is recommended. </w:t>
      </w:r>
      <w:r>
        <w:rPr>
          <w:rFonts w:cstheme="minorHAnsi"/>
          <w:color w:val="000000" w:themeColor="text1"/>
          <w:lang w:val="en-US"/>
        </w:rPr>
        <w:t xml:space="preserve"> </w:t>
      </w:r>
    </w:p>
    <w:p w14:paraId="6E639C89" w14:textId="01D3EB76" w:rsidR="006614B4" w:rsidRPr="007A4E50" w:rsidRDefault="00C967FB" w:rsidP="00C967FB">
      <w:pPr>
        <w:pStyle w:val="ListParagraph"/>
        <w:numPr>
          <w:ilvl w:val="1"/>
          <w:numId w:val="12"/>
        </w:numPr>
        <w:rPr>
          <w:rFonts w:cstheme="minorHAnsi"/>
          <w:color w:val="000000" w:themeColor="text1"/>
          <w:lang w:val="en-US"/>
        </w:rPr>
      </w:pPr>
      <w:r w:rsidRPr="00E37FD0">
        <w:rPr>
          <w:rFonts w:cstheme="minorHAnsi"/>
          <w:b/>
          <w:bCs/>
          <w:color w:val="000000" w:themeColor="text1"/>
          <w:lang w:val="en-US"/>
        </w:rPr>
        <w:t>Solution:</w:t>
      </w:r>
    </w:p>
    <w:p w14:paraId="39FCC6F7" w14:textId="7F29193A" w:rsidR="007A4E50" w:rsidRPr="00224481" w:rsidRDefault="007A4E50" w:rsidP="007A4E50">
      <w:pPr>
        <w:pStyle w:val="ListParagraph"/>
        <w:numPr>
          <w:ilvl w:val="2"/>
          <w:numId w:val="12"/>
        </w:numPr>
        <w:rPr>
          <w:rFonts w:cstheme="minorHAnsi"/>
          <w:color w:val="000000" w:themeColor="text1"/>
          <w:lang w:val="en-US"/>
        </w:rPr>
      </w:pPr>
      <w:r w:rsidRPr="00224481">
        <w:rPr>
          <w:rFonts w:cstheme="minorHAnsi"/>
          <w:color w:val="000000" w:themeColor="text1"/>
          <w:lang w:val="en-US"/>
        </w:rPr>
        <w:t xml:space="preserve">To reduce the </w:t>
      </w:r>
      <w:r w:rsidR="00224481" w:rsidRPr="00224481">
        <w:rPr>
          <w:rFonts w:cstheme="minorHAnsi"/>
          <w:color w:val="000000" w:themeColor="text1"/>
          <w:lang w:val="en-US"/>
        </w:rPr>
        <w:t>smearing,</w:t>
      </w:r>
      <w:r w:rsidRPr="00224481">
        <w:rPr>
          <w:rFonts w:cstheme="minorHAnsi"/>
          <w:color w:val="000000" w:themeColor="text1"/>
          <w:lang w:val="en-US"/>
        </w:rPr>
        <w:t xml:space="preserve"> you may try reducing the extension time and increasing the annealing temperature. </w:t>
      </w:r>
    </w:p>
    <w:p w14:paraId="5468272A" w14:textId="5CF75993" w:rsidR="007A50AD" w:rsidRPr="00224481" w:rsidRDefault="007A50AD" w:rsidP="007A4E50">
      <w:pPr>
        <w:pStyle w:val="ListParagraph"/>
        <w:numPr>
          <w:ilvl w:val="2"/>
          <w:numId w:val="12"/>
        </w:numPr>
        <w:rPr>
          <w:rFonts w:cstheme="minorHAnsi"/>
          <w:color w:val="000000" w:themeColor="text1"/>
          <w:lang w:val="en-US"/>
        </w:rPr>
      </w:pPr>
      <w:bookmarkStart w:id="3" w:name="_Ref80953072"/>
      <w:r w:rsidRPr="00224481">
        <w:rPr>
          <w:rFonts w:cstheme="minorHAnsi"/>
          <w:color w:val="000000" w:themeColor="text1"/>
          <w:lang w:val="en-US"/>
        </w:rPr>
        <w:t xml:space="preserve">You may also try changing out your TAE buffer or your voltage may be too high. Try reducing your voltage and running it for a longer amount of time </w:t>
      </w:r>
      <w:r w:rsidR="00224481" w:rsidRPr="00224481">
        <w:rPr>
          <w:rFonts w:cstheme="minorHAnsi"/>
          <w:color w:val="000000" w:themeColor="text1"/>
          <w:lang w:val="en-US"/>
        </w:rPr>
        <w:t>to see if the smearing is improved.</w:t>
      </w:r>
      <w:bookmarkEnd w:id="3"/>
      <w:r w:rsidR="00224481" w:rsidRPr="00224481">
        <w:rPr>
          <w:rFonts w:cstheme="minorHAnsi"/>
          <w:color w:val="000000" w:themeColor="text1"/>
          <w:lang w:val="en-US"/>
        </w:rPr>
        <w:t xml:space="preserve"> </w:t>
      </w:r>
    </w:p>
    <w:p w14:paraId="5784BBA5" w14:textId="14FA189B" w:rsidR="003F3DB2" w:rsidRDefault="003F3DB2" w:rsidP="00E74EE2">
      <w:pPr>
        <w:rPr>
          <w:rFonts w:cstheme="minorHAnsi"/>
          <w:color w:val="000000" w:themeColor="text1"/>
          <w:lang w:val="en-US"/>
        </w:rPr>
      </w:pPr>
    </w:p>
    <w:p w14:paraId="598EB4C5" w14:textId="52B9C7D3" w:rsidR="007F533D" w:rsidRPr="00AB5D8D" w:rsidRDefault="007F533D" w:rsidP="00E74EE2">
      <w:pPr>
        <w:rPr>
          <w:rFonts w:cstheme="minorHAnsi"/>
          <w:lang w:val="en-US"/>
        </w:rPr>
      </w:pPr>
    </w:p>
    <w:p w14:paraId="18C47A56" w14:textId="74735100" w:rsidR="0048095B" w:rsidRPr="00AB5D8D" w:rsidRDefault="007F533D" w:rsidP="00AF2511">
      <w:pPr>
        <w:rPr>
          <w:rFonts w:cstheme="minorHAnsi"/>
          <w:lang w:val="en-US"/>
        </w:rPr>
      </w:pPr>
      <w:bookmarkStart w:id="4" w:name="Extra_note_1"/>
      <w:r w:rsidRPr="00AB5D8D">
        <w:rPr>
          <w:rFonts w:cstheme="minorHAnsi"/>
          <w:lang w:val="en-US"/>
        </w:rPr>
        <w:t>Extra Note</w:t>
      </w:r>
      <w:r w:rsidR="00E2684D">
        <w:rPr>
          <w:rFonts w:cstheme="minorHAnsi"/>
          <w:lang w:val="en-US"/>
        </w:rPr>
        <w:t xml:space="preserve"> </w:t>
      </w:r>
      <w:r w:rsidR="00973A47" w:rsidRPr="00AB5D8D">
        <w:rPr>
          <w:rFonts w:cstheme="minorHAnsi"/>
          <w:lang w:val="en-US"/>
        </w:rPr>
        <w:t>(</w:t>
      </w:r>
      <w:r w:rsidR="004515A7">
        <w:rPr>
          <w:rFonts w:cstheme="minorHAnsi"/>
          <w:lang w:val="en-US"/>
        </w:rPr>
        <w:t>1</w:t>
      </w:r>
      <w:r w:rsidR="00973A47" w:rsidRPr="00AB5D8D">
        <w:rPr>
          <w:rFonts w:cstheme="minorHAnsi"/>
          <w:lang w:val="en-US"/>
        </w:rPr>
        <w:t>)</w:t>
      </w:r>
      <w:r w:rsidR="00E2684D">
        <w:rPr>
          <w:rFonts w:cstheme="minorHAnsi"/>
          <w:lang w:val="en-US"/>
        </w:rPr>
        <w:t>:</w:t>
      </w:r>
      <w:r w:rsidR="001A5752" w:rsidRPr="00AB5D8D">
        <w:rPr>
          <w:rFonts w:cstheme="minorHAnsi"/>
          <w:lang w:val="en-US"/>
        </w:rPr>
        <w:t xml:space="preserve"> </w:t>
      </w:r>
      <w:bookmarkEnd w:id="4"/>
      <w:r w:rsidR="001A5752" w:rsidRPr="00AB5D8D">
        <w:rPr>
          <w:rFonts w:cstheme="minorHAnsi"/>
          <w:lang w:val="en-US"/>
        </w:rPr>
        <w:t>Amount of Agarose needed may vary between samples. This is due to the fact that larger DNA fragments require a gel with larger pores (lower agarose percentage</w:t>
      </w:r>
      <w:proofErr w:type="gramStart"/>
      <w:r w:rsidR="001A5752" w:rsidRPr="00AB5D8D">
        <w:rPr>
          <w:rFonts w:cstheme="minorHAnsi"/>
          <w:lang w:val="en-US"/>
        </w:rPr>
        <w:t>)</w:t>
      </w:r>
      <w:proofErr w:type="gramEnd"/>
      <w:r w:rsidR="00F84F3F" w:rsidRPr="00AB5D8D">
        <w:rPr>
          <w:rFonts w:cstheme="minorHAnsi"/>
          <w:lang w:val="en-US"/>
        </w:rPr>
        <w:t xml:space="preserve"> or the bands will smear. Likewise, smaller DNA fragments require a gel with smaller pores (a higher agarose percentage</w:t>
      </w:r>
      <w:proofErr w:type="gramStart"/>
      <w:r w:rsidR="00F84F3F" w:rsidRPr="00AB5D8D">
        <w:rPr>
          <w:rFonts w:cstheme="minorHAnsi"/>
          <w:lang w:val="en-US"/>
        </w:rPr>
        <w:t>)</w:t>
      </w:r>
      <w:proofErr w:type="gramEnd"/>
      <w:r w:rsidR="00E6756F" w:rsidRPr="00AB5D8D">
        <w:rPr>
          <w:rFonts w:cstheme="minorHAnsi"/>
          <w:lang w:val="en-US"/>
        </w:rPr>
        <w:t xml:space="preserve"> or the DNA will diffuse out and will appear fuzzy. Small PCR products (~200-300 bp) should have around 2% agarose</w:t>
      </w:r>
      <w:r w:rsidR="0048095B" w:rsidRPr="00AB5D8D">
        <w:rPr>
          <w:rFonts w:cstheme="minorHAnsi"/>
          <w:lang w:val="en-US"/>
        </w:rPr>
        <w:t>. In terms of mass/volume: a 1% agarose gel will have 1g of agarose per 100 mL buffer, or 0.4g</w:t>
      </w:r>
      <w:r w:rsidR="00380E85" w:rsidRPr="00AB5D8D">
        <w:rPr>
          <w:rFonts w:cstheme="minorHAnsi"/>
          <w:lang w:val="en-US"/>
        </w:rPr>
        <w:t xml:space="preserve"> agarose/40mL buffer. </w:t>
      </w:r>
    </w:p>
    <w:p w14:paraId="158675D8" w14:textId="1B070EED" w:rsidR="00EE77E2" w:rsidRDefault="00E2684D" w:rsidP="00973A47">
      <w:pPr>
        <w:rPr>
          <w:rFonts w:cstheme="minorHAnsi"/>
          <w:shd w:val="clear" w:color="auto" w:fill="FCFCFC"/>
          <w:lang w:val="en-US"/>
        </w:rPr>
      </w:pPr>
      <w:bookmarkStart w:id="5" w:name="Extra_note_2"/>
      <w:r w:rsidRPr="00AB5D8D">
        <w:rPr>
          <w:rFonts w:cstheme="minorHAnsi"/>
          <w:lang w:val="en-US"/>
        </w:rPr>
        <w:t>Extra Note</w:t>
      </w:r>
      <w:r>
        <w:rPr>
          <w:rFonts w:cstheme="minorHAnsi"/>
          <w:lang w:val="en-US"/>
        </w:rPr>
        <w:t xml:space="preserve"> </w:t>
      </w:r>
      <w:r w:rsidRPr="00AB5D8D">
        <w:rPr>
          <w:rFonts w:cstheme="minorHAnsi"/>
          <w:lang w:val="en-US"/>
        </w:rPr>
        <w:t>(</w:t>
      </w:r>
      <w:r>
        <w:rPr>
          <w:rFonts w:cstheme="minorHAnsi"/>
          <w:lang w:val="en-US"/>
        </w:rPr>
        <w:t>2</w:t>
      </w:r>
      <w:r w:rsidRPr="00AB5D8D">
        <w:rPr>
          <w:rFonts w:cstheme="minorHAnsi"/>
          <w:lang w:val="en-US"/>
        </w:rPr>
        <w:t>)</w:t>
      </w:r>
      <w:r>
        <w:rPr>
          <w:rFonts w:cstheme="minorHAnsi"/>
          <w:lang w:val="en-US"/>
        </w:rPr>
        <w:t>:</w:t>
      </w:r>
      <w:r w:rsidRPr="00AB5D8D">
        <w:rPr>
          <w:rFonts w:cstheme="minorHAnsi"/>
          <w:lang w:val="en-US"/>
        </w:rPr>
        <w:t xml:space="preserve"> </w:t>
      </w:r>
      <w:r w:rsidR="00EE77E2" w:rsidRPr="00AB5D8D">
        <w:rPr>
          <w:rFonts w:cstheme="minorHAnsi"/>
          <w:lang w:val="en-US"/>
        </w:rPr>
        <w:t xml:space="preserve"> </w:t>
      </w:r>
      <w:bookmarkEnd w:id="5"/>
      <w:r w:rsidR="00EE77E2" w:rsidRPr="00AB5D8D">
        <w:rPr>
          <w:rStyle w:val="Strong"/>
          <w:rFonts w:cstheme="minorHAnsi"/>
          <w:shd w:val="clear" w:color="auto" w:fill="FCFCFC"/>
          <w:lang w:val="en-US"/>
        </w:rPr>
        <w:t>How far to run the gel:</w:t>
      </w:r>
      <w:r w:rsidR="00EE77E2" w:rsidRPr="00AB5D8D">
        <w:rPr>
          <w:rFonts w:cstheme="minorHAnsi"/>
          <w:shd w:val="clear" w:color="auto" w:fill="FCFCFC"/>
          <w:lang w:val="en-US"/>
        </w:rPr>
        <w:t xml:space="preserve"> Without UV light, you won't be able to see the DNA while the gel runs. You'll generally want to run your DNA gels for about 15-50 minutes. There's no hard rule about how far to run your gel; you just need to run it far enough for the bands to be clearly separated. If you're only expecting one band per lane (as on some of our PCR gels), you don't need to run it far at all. For restriction digests with multiple bands, run it until the first dye front gets about halfway down the gel. Running the gel longer will separate your bands more, but it will also cause the bands to become </w:t>
      </w:r>
      <w:proofErr w:type="gramStart"/>
      <w:r w:rsidR="00EE77E2" w:rsidRPr="00AB5D8D">
        <w:rPr>
          <w:rFonts w:cstheme="minorHAnsi"/>
          <w:shd w:val="clear" w:color="auto" w:fill="FCFCFC"/>
          <w:lang w:val="en-US"/>
        </w:rPr>
        <w:t>more faint</w:t>
      </w:r>
      <w:proofErr w:type="gramEnd"/>
      <w:r w:rsidR="00EE77E2" w:rsidRPr="00AB5D8D">
        <w:rPr>
          <w:rFonts w:cstheme="minorHAnsi"/>
          <w:shd w:val="clear" w:color="auto" w:fill="FCFCFC"/>
          <w:lang w:val="en-US"/>
        </w:rPr>
        <w:t>, and they could disappear completely. If you're not sure whether your gel has run long enough, you can always take it out, look at it on the UV transilluminator (as described below) and put it back to run longer.</w:t>
      </w:r>
    </w:p>
    <w:p w14:paraId="23E74863" w14:textId="16C884BB" w:rsidR="004515A7" w:rsidRPr="00AB5D8D" w:rsidRDefault="00E2684D" w:rsidP="004515A7">
      <w:pPr>
        <w:rPr>
          <w:rStyle w:val="s1"/>
          <w:rFonts w:cstheme="minorHAnsi"/>
          <w:spacing w:val="5"/>
          <w:bdr w:val="none" w:sz="0" w:space="0" w:color="auto" w:frame="1"/>
          <w:lang w:val="en-US"/>
        </w:rPr>
      </w:pPr>
      <w:bookmarkStart w:id="6" w:name="Extra_note_3"/>
      <w:r w:rsidRPr="00AB5D8D">
        <w:rPr>
          <w:rFonts w:cstheme="minorHAnsi"/>
          <w:lang w:val="en-US"/>
        </w:rPr>
        <w:t>Extra Note</w:t>
      </w:r>
      <w:r>
        <w:rPr>
          <w:rFonts w:cstheme="minorHAnsi"/>
          <w:lang w:val="en-US"/>
        </w:rPr>
        <w:t xml:space="preserve"> </w:t>
      </w:r>
      <w:r w:rsidRPr="00AB5D8D">
        <w:rPr>
          <w:rFonts w:cstheme="minorHAnsi"/>
          <w:lang w:val="en-US"/>
        </w:rPr>
        <w:t>(</w:t>
      </w:r>
      <w:r>
        <w:rPr>
          <w:rFonts w:cstheme="minorHAnsi"/>
          <w:lang w:val="en-US"/>
        </w:rPr>
        <w:t>3</w:t>
      </w:r>
      <w:r w:rsidRPr="00AB5D8D">
        <w:rPr>
          <w:rFonts w:cstheme="minorHAnsi"/>
          <w:lang w:val="en-US"/>
        </w:rPr>
        <w:t>)</w:t>
      </w:r>
      <w:r>
        <w:rPr>
          <w:rFonts w:cstheme="minorHAnsi"/>
          <w:lang w:val="en-US"/>
        </w:rPr>
        <w:t>:</w:t>
      </w:r>
      <w:r w:rsidRPr="00AB5D8D">
        <w:rPr>
          <w:rFonts w:cstheme="minorHAnsi"/>
          <w:lang w:val="en-US"/>
        </w:rPr>
        <w:t xml:space="preserve"> </w:t>
      </w:r>
      <w:r w:rsidR="004515A7" w:rsidRPr="00AB5D8D">
        <w:rPr>
          <w:rStyle w:val="Strong"/>
          <w:rFonts w:cstheme="minorHAnsi"/>
          <w:b w:val="0"/>
          <w:bCs w:val="0"/>
          <w:spacing w:val="5"/>
          <w:bdr w:val="none" w:sz="0" w:space="0" w:color="auto" w:frame="1"/>
          <w:shd w:val="clear" w:color="auto" w:fill="FFFFFF"/>
          <w:lang w:val="en-US"/>
        </w:rPr>
        <w:t xml:space="preserve"> </w:t>
      </w:r>
      <w:bookmarkEnd w:id="6"/>
      <w:r w:rsidR="004515A7" w:rsidRPr="00AB5D8D">
        <w:rPr>
          <w:rStyle w:val="Strong"/>
          <w:rFonts w:cstheme="minorHAnsi"/>
          <w:b w:val="0"/>
          <w:bCs w:val="0"/>
          <w:spacing w:val="5"/>
          <w:bdr w:val="none" w:sz="0" w:space="0" w:color="auto" w:frame="1"/>
          <w:shd w:val="clear" w:color="auto" w:fill="FFFFFF"/>
          <w:lang w:val="en-US"/>
        </w:rPr>
        <w:t>MgCl</w:t>
      </w:r>
      <w:r w:rsidR="004515A7" w:rsidRPr="00AB5D8D">
        <w:rPr>
          <w:rStyle w:val="s2"/>
          <w:rFonts w:cstheme="minorHAnsi"/>
          <w:b/>
          <w:bCs/>
          <w:spacing w:val="5"/>
          <w:bdr w:val="none" w:sz="0" w:space="0" w:color="auto" w:frame="1"/>
          <w:shd w:val="clear" w:color="auto" w:fill="FFFFFF"/>
          <w:vertAlign w:val="subscript"/>
          <w:lang w:val="en-US"/>
        </w:rPr>
        <w:t xml:space="preserve">2 </w:t>
      </w:r>
      <w:r w:rsidR="004515A7" w:rsidRPr="00AB5D8D">
        <w:rPr>
          <w:rFonts w:cstheme="minorHAnsi"/>
          <w:lang w:val="en-US"/>
        </w:rPr>
        <w:t>enhances DNA</w:t>
      </w:r>
      <w:r w:rsidR="004515A7" w:rsidRPr="00AB5D8D">
        <w:rPr>
          <w:rFonts w:cstheme="minorHAnsi"/>
          <w:b/>
          <w:bCs/>
          <w:lang w:val="en-US"/>
        </w:rPr>
        <w:t xml:space="preserve"> </w:t>
      </w:r>
      <w:r w:rsidR="004515A7" w:rsidRPr="00AB5D8D">
        <w:rPr>
          <w:rStyle w:val="Strong"/>
          <w:rFonts w:cstheme="minorHAnsi"/>
          <w:b w:val="0"/>
          <w:bCs w:val="0"/>
          <w:spacing w:val="5"/>
          <w:bdr w:val="none" w:sz="0" w:space="0" w:color="auto" w:frame="1"/>
          <w:shd w:val="clear" w:color="auto" w:fill="FFFFFF"/>
          <w:lang w:val="en-US"/>
        </w:rPr>
        <w:t>amplification by boosting the activity of Taq DNA polymerase. Mg</w:t>
      </w:r>
      <w:r w:rsidR="004515A7" w:rsidRPr="00AB5D8D">
        <w:rPr>
          <w:rStyle w:val="s2"/>
          <w:rFonts w:cstheme="minorHAnsi"/>
          <w:spacing w:val="5"/>
          <w:bdr w:val="none" w:sz="0" w:space="0" w:color="auto" w:frame="1"/>
          <w:shd w:val="clear" w:color="auto" w:fill="FFFFFF"/>
          <w:vertAlign w:val="superscript"/>
          <w:lang w:val="en-US"/>
        </w:rPr>
        <w:t>+</w:t>
      </w:r>
      <w:r w:rsidR="004515A7" w:rsidRPr="00AB5D8D">
        <w:rPr>
          <w:rStyle w:val="s1"/>
          <w:rFonts w:cstheme="minorHAnsi"/>
          <w:spacing w:val="5"/>
          <w:bdr w:val="none" w:sz="0" w:space="0" w:color="auto" w:frame="1"/>
          <w:shd w:val="clear" w:color="auto" w:fill="FFFFFF"/>
          <w:lang w:val="en-US"/>
        </w:rPr>
        <w:t> is the main cofactor for </w:t>
      </w:r>
      <w:r w:rsidR="004515A7" w:rsidRPr="00AB5D8D">
        <w:rPr>
          <w:rStyle w:val="s1"/>
          <w:rFonts w:cstheme="minorHAnsi"/>
          <w:i/>
          <w:iCs/>
          <w:spacing w:val="5"/>
          <w:bdr w:val="none" w:sz="0" w:space="0" w:color="auto" w:frame="1"/>
          <w:shd w:val="clear" w:color="auto" w:fill="FFFFFF"/>
          <w:lang w:val="en-US"/>
        </w:rPr>
        <w:t>Taq</w:t>
      </w:r>
      <w:r w:rsidR="004515A7" w:rsidRPr="00AB5D8D">
        <w:rPr>
          <w:rStyle w:val="s1"/>
          <w:rFonts w:cstheme="minorHAnsi"/>
          <w:spacing w:val="5"/>
          <w:bdr w:val="none" w:sz="0" w:space="0" w:color="auto" w:frame="1"/>
          <w:shd w:val="clear" w:color="auto" w:fill="FFFFFF"/>
          <w:lang w:val="en-US"/>
        </w:rPr>
        <w:t> DNA polymerase, so Mg ions bind to the catalytic site of the enzyme Taq and increase its ability to form a reaction. Additionally, MgCl</w:t>
      </w:r>
      <w:r w:rsidR="004515A7" w:rsidRPr="00AB5D8D">
        <w:rPr>
          <w:rStyle w:val="s2"/>
          <w:rFonts w:cstheme="minorHAnsi"/>
          <w:spacing w:val="5"/>
          <w:bdr w:val="none" w:sz="0" w:space="0" w:color="auto" w:frame="1"/>
          <w:shd w:val="clear" w:color="auto" w:fill="FFFFFF"/>
          <w:vertAlign w:val="subscript"/>
          <w:lang w:val="en-US"/>
        </w:rPr>
        <w:t>2</w:t>
      </w:r>
      <w:r w:rsidR="004515A7" w:rsidRPr="00AB5D8D">
        <w:rPr>
          <w:rStyle w:val="s1"/>
          <w:rFonts w:cstheme="minorHAnsi"/>
          <w:spacing w:val="5"/>
          <w:bdr w:val="none" w:sz="0" w:space="0" w:color="auto" w:frame="1"/>
          <w:shd w:val="clear" w:color="auto" w:fill="FFFFFF"/>
          <w:lang w:val="en-US"/>
        </w:rPr>
        <w:t> increases the Tm of reaction. The Mg</w:t>
      </w:r>
      <w:r w:rsidR="004515A7" w:rsidRPr="00AB5D8D">
        <w:rPr>
          <w:rStyle w:val="s2"/>
          <w:rFonts w:cstheme="minorHAnsi"/>
          <w:spacing w:val="5"/>
          <w:bdr w:val="none" w:sz="0" w:space="0" w:color="auto" w:frame="1"/>
          <w:shd w:val="clear" w:color="auto" w:fill="FFFFFF"/>
          <w:vertAlign w:val="subscript"/>
          <w:lang w:val="en-US"/>
        </w:rPr>
        <w:t>2</w:t>
      </w:r>
      <w:r w:rsidR="004515A7" w:rsidRPr="00AB5D8D">
        <w:rPr>
          <w:rStyle w:val="s2"/>
          <w:rFonts w:cstheme="minorHAnsi"/>
          <w:spacing w:val="5"/>
          <w:bdr w:val="none" w:sz="0" w:space="0" w:color="auto" w:frame="1"/>
          <w:shd w:val="clear" w:color="auto" w:fill="FFFFFF"/>
          <w:vertAlign w:val="superscript"/>
          <w:lang w:val="en-US"/>
        </w:rPr>
        <w:t>+</w:t>
      </w:r>
      <w:r w:rsidR="004515A7" w:rsidRPr="00AB5D8D">
        <w:rPr>
          <w:rStyle w:val="s1"/>
          <w:rFonts w:cstheme="minorHAnsi"/>
          <w:spacing w:val="5"/>
          <w:bdr w:val="none" w:sz="0" w:space="0" w:color="auto" w:frame="1"/>
          <w:shd w:val="clear" w:color="auto" w:fill="FFFFFF"/>
          <w:lang w:val="en-US"/>
        </w:rPr>
        <w:t> ions of MgCl</w:t>
      </w:r>
      <w:r w:rsidR="004515A7" w:rsidRPr="00AB5D8D">
        <w:rPr>
          <w:rStyle w:val="s2"/>
          <w:rFonts w:cstheme="minorHAnsi"/>
          <w:spacing w:val="5"/>
          <w:bdr w:val="none" w:sz="0" w:space="0" w:color="auto" w:frame="1"/>
          <w:shd w:val="clear" w:color="auto" w:fill="FFFFFF"/>
          <w:vertAlign w:val="subscript"/>
          <w:lang w:val="en-US"/>
        </w:rPr>
        <w:t>2</w:t>
      </w:r>
      <w:r w:rsidR="004515A7" w:rsidRPr="00AB5D8D">
        <w:rPr>
          <w:rStyle w:val="s1"/>
          <w:rFonts w:cstheme="minorHAnsi"/>
          <w:spacing w:val="5"/>
          <w:bdr w:val="none" w:sz="0" w:space="0" w:color="auto" w:frame="1"/>
          <w:shd w:val="clear" w:color="auto" w:fill="FFFFFF"/>
          <w:lang w:val="en-US"/>
        </w:rPr>
        <w:t> bind to the PO</w:t>
      </w:r>
      <w:r w:rsidR="004515A7" w:rsidRPr="00AB5D8D">
        <w:rPr>
          <w:rStyle w:val="s2"/>
          <w:rFonts w:cstheme="minorHAnsi"/>
          <w:spacing w:val="5"/>
          <w:bdr w:val="none" w:sz="0" w:space="0" w:color="auto" w:frame="1"/>
          <w:shd w:val="clear" w:color="auto" w:fill="FFFFFF"/>
          <w:vertAlign w:val="subscript"/>
          <w:lang w:val="en-US"/>
        </w:rPr>
        <w:t>3</w:t>
      </w:r>
      <w:r w:rsidR="004515A7" w:rsidRPr="00AB5D8D">
        <w:rPr>
          <w:rStyle w:val="s2"/>
          <w:rFonts w:cstheme="minorHAnsi"/>
          <w:spacing w:val="5"/>
          <w:bdr w:val="none" w:sz="0" w:space="0" w:color="auto" w:frame="1"/>
          <w:shd w:val="clear" w:color="auto" w:fill="FFFFFF"/>
          <w:vertAlign w:val="superscript"/>
          <w:lang w:val="en-US"/>
        </w:rPr>
        <w:t>–</w:t>
      </w:r>
      <w:r w:rsidR="004515A7" w:rsidRPr="00AB5D8D">
        <w:rPr>
          <w:rStyle w:val="apple-converted-space"/>
          <w:rFonts w:cstheme="minorHAnsi"/>
          <w:spacing w:val="5"/>
          <w:bdr w:val="none" w:sz="0" w:space="0" w:color="auto" w:frame="1"/>
          <w:shd w:val="clear" w:color="auto" w:fill="FFFFFF"/>
          <w:lang w:val="en-US"/>
        </w:rPr>
        <w:t>  </w:t>
      </w:r>
      <w:r w:rsidR="004515A7" w:rsidRPr="00AB5D8D">
        <w:rPr>
          <w:rStyle w:val="s1"/>
          <w:rFonts w:cstheme="minorHAnsi"/>
          <w:spacing w:val="5"/>
          <w:bdr w:val="none" w:sz="0" w:space="0" w:color="auto" w:frame="1"/>
          <w:shd w:val="clear" w:color="auto" w:fill="FFFFFF"/>
          <w:lang w:val="en-US"/>
        </w:rPr>
        <w:t xml:space="preserve">of DNA backbone temporarily and protects the negatively charged phosphate of DNA backbone by decreasing electrostatic repulsion between DNA </w:t>
      </w:r>
      <w:proofErr w:type="spellStart"/>
      <w:r w:rsidR="004515A7" w:rsidRPr="00AB5D8D">
        <w:rPr>
          <w:rStyle w:val="s1"/>
          <w:rFonts w:cstheme="minorHAnsi"/>
          <w:spacing w:val="5"/>
          <w:bdr w:val="none" w:sz="0" w:space="0" w:color="auto" w:frame="1"/>
          <w:shd w:val="clear" w:color="auto" w:fill="FFFFFF"/>
          <w:lang w:val="en-US"/>
        </w:rPr>
        <w:t>strands.The</w:t>
      </w:r>
      <w:proofErr w:type="spellEnd"/>
      <w:r w:rsidR="004515A7" w:rsidRPr="00AB5D8D">
        <w:rPr>
          <w:rStyle w:val="s1"/>
          <w:rFonts w:cstheme="minorHAnsi"/>
          <w:spacing w:val="5"/>
          <w:bdr w:val="none" w:sz="0" w:space="0" w:color="auto" w:frame="1"/>
          <w:shd w:val="clear" w:color="auto" w:fill="FFFFFF"/>
          <w:lang w:val="en-US"/>
        </w:rPr>
        <w:t xml:space="preserve"> electrostatic repulsion between two DNA strands hinders the binding of primer to </w:t>
      </w:r>
      <w:r w:rsidR="004515A7" w:rsidRPr="00AB5D8D">
        <w:rPr>
          <w:rStyle w:val="s1"/>
          <w:rFonts w:cstheme="minorHAnsi"/>
          <w:spacing w:val="5"/>
          <w:bdr w:val="none" w:sz="0" w:space="0" w:color="auto" w:frame="1"/>
          <w:shd w:val="clear" w:color="auto" w:fill="FFFFFF"/>
          <w:lang w:val="en-US"/>
        </w:rPr>
        <w:lastRenderedPageBreak/>
        <w:t>its specific location. Here the addition of MgCl</w:t>
      </w:r>
      <w:r w:rsidR="004515A7" w:rsidRPr="00AB5D8D">
        <w:rPr>
          <w:rStyle w:val="s2"/>
          <w:rFonts w:cstheme="minorHAnsi"/>
          <w:spacing w:val="5"/>
          <w:bdr w:val="none" w:sz="0" w:space="0" w:color="auto" w:frame="1"/>
          <w:shd w:val="clear" w:color="auto" w:fill="FFFFFF"/>
          <w:vertAlign w:val="subscript"/>
          <w:lang w:val="en-US"/>
        </w:rPr>
        <w:t>2</w:t>
      </w:r>
      <w:r w:rsidR="004515A7" w:rsidRPr="00AB5D8D">
        <w:rPr>
          <w:rStyle w:val="s1"/>
          <w:rFonts w:cstheme="minorHAnsi"/>
          <w:spacing w:val="5"/>
          <w:bdr w:val="none" w:sz="0" w:space="0" w:color="auto" w:frame="1"/>
          <w:shd w:val="clear" w:color="auto" w:fill="FFFFFF"/>
          <w:lang w:val="en-US"/>
        </w:rPr>
        <w:t> helps in a proper binding of primer to its complementary sequence. </w:t>
      </w:r>
      <w:r w:rsidR="004515A7" w:rsidRPr="00AB5D8D">
        <w:rPr>
          <w:rStyle w:val="s1"/>
          <w:rFonts w:cstheme="minorHAnsi"/>
          <w:b/>
          <w:bCs/>
          <w:spacing w:val="5"/>
          <w:bdr w:val="none" w:sz="0" w:space="0" w:color="auto" w:frame="1"/>
          <w:shd w:val="clear" w:color="auto" w:fill="FFFFFF"/>
          <w:lang w:val="en-US"/>
        </w:rPr>
        <w:t>Note:</w:t>
      </w:r>
      <w:r w:rsidR="004515A7" w:rsidRPr="00AB5D8D">
        <w:rPr>
          <w:rStyle w:val="s1"/>
          <w:rFonts w:cstheme="minorHAnsi"/>
          <w:spacing w:val="5"/>
          <w:bdr w:val="none" w:sz="0" w:space="0" w:color="auto" w:frame="1"/>
          <w:shd w:val="clear" w:color="auto" w:fill="FFFFFF"/>
          <w:lang w:val="en-US"/>
        </w:rPr>
        <w:t xml:space="preserve"> </w:t>
      </w:r>
      <w:r w:rsidR="004515A7" w:rsidRPr="00AB5D8D">
        <w:rPr>
          <w:rStyle w:val="s1"/>
          <w:rFonts w:cstheme="minorHAnsi"/>
          <w:spacing w:val="5"/>
          <w:bdr w:val="none" w:sz="0" w:space="0" w:color="auto" w:frame="1"/>
          <w:lang w:val="en-US"/>
        </w:rPr>
        <w:t>Generally, 1mM to 5mM concentration can be used for PCR reaction but the standard concentration is 2mM which will give the best result. Concentration more than 2mM will result in non-specific binding. As the concentration of MgCl</w:t>
      </w:r>
      <w:r w:rsidR="004515A7" w:rsidRPr="00AB5D8D">
        <w:rPr>
          <w:rStyle w:val="s2"/>
          <w:rFonts w:cstheme="minorHAnsi"/>
          <w:spacing w:val="5"/>
          <w:bdr w:val="none" w:sz="0" w:space="0" w:color="auto" w:frame="1"/>
          <w:vertAlign w:val="subscript"/>
          <w:lang w:val="en-US"/>
        </w:rPr>
        <w:t>2</w:t>
      </w:r>
      <w:r w:rsidR="004515A7" w:rsidRPr="00AB5D8D">
        <w:rPr>
          <w:rStyle w:val="s1"/>
          <w:rFonts w:cstheme="minorHAnsi"/>
          <w:spacing w:val="5"/>
          <w:bdr w:val="none" w:sz="0" w:space="0" w:color="auto" w:frame="1"/>
          <w:lang w:val="en-US"/>
        </w:rPr>
        <w:t xml:space="preserve"> increases, the chance of non-specific binding will increase. For more details click on the following link: </w:t>
      </w:r>
      <w:hyperlink r:id="rId16" w:history="1">
        <w:r w:rsidR="004515A7" w:rsidRPr="00AB5D8D">
          <w:rPr>
            <w:rStyle w:val="Hyperlink"/>
            <w:rFonts w:cstheme="minorHAnsi"/>
            <w:color w:val="auto"/>
            <w:spacing w:val="5"/>
            <w:bdr w:val="none" w:sz="0" w:space="0" w:color="auto" w:frame="1"/>
            <w:shd w:val="clear" w:color="auto" w:fill="FFFFFF"/>
            <w:lang w:val="en-US"/>
          </w:rPr>
          <w:t>MgCl</w:t>
        </w:r>
        <w:r w:rsidR="004515A7" w:rsidRPr="00AB5D8D">
          <w:rPr>
            <w:rStyle w:val="Hyperlink"/>
            <w:rFonts w:cstheme="minorHAnsi"/>
            <w:b/>
            <w:bCs/>
            <w:color w:val="auto"/>
            <w:spacing w:val="5"/>
            <w:bdr w:val="none" w:sz="0" w:space="0" w:color="auto" w:frame="1"/>
            <w:shd w:val="clear" w:color="auto" w:fill="FFFFFF"/>
            <w:vertAlign w:val="subscript"/>
            <w:lang w:val="en-US"/>
          </w:rPr>
          <w:t>2</w:t>
        </w:r>
      </w:hyperlink>
    </w:p>
    <w:p w14:paraId="0417E636" w14:textId="77777777" w:rsidR="004515A7" w:rsidRPr="00AB5D8D" w:rsidRDefault="004515A7" w:rsidP="00973A47">
      <w:pPr>
        <w:rPr>
          <w:rFonts w:cstheme="minorHAnsi"/>
          <w:lang w:val="en-US"/>
        </w:rPr>
      </w:pPr>
    </w:p>
    <w:p w14:paraId="4DD9BED9" w14:textId="5E10CA70" w:rsidR="00A21B10" w:rsidRPr="00AB5D8D" w:rsidRDefault="00E2684D" w:rsidP="00A21B10">
      <w:pPr>
        <w:rPr>
          <w:rFonts w:cstheme="minorHAnsi"/>
          <w:color w:val="000000" w:themeColor="text1"/>
          <w:lang w:val="en-US"/>
        </w:rPr>
      </w:pPr>
      <w:bookmarkStart w:id="7" w:name="Extra_note_4"/>
      <w:r w:rsidRPr="00AB5D8D">
        <w:rPr>
          <w:rFonts w:cstheme="minorHAnsi"/>
          <w:lang w:val="en-US"/>
        </w:rPr>
        <w:t>Extra Note</w:t>
      </w:r>
      <w:r>
        <w:rPr>
          <w:rFonts w:cstheme="minorHAnsi"/>
          <w:lang w:val="en-US"/>
        </w:rPr>
        <w:t xml:space="preserve"> </w:t>
      </w:r>
      <w:r w:rsidR="00A21B10" w:rsidRPr="00AB5D8D">
        <w:rPr>
          <w:rFonts w:cstheme="minorHAnsi"/>
          <w:color w:val="000000" w:themeColor="text1"/>
          <w:lang w:val="en-US"/>
        </w:rPr>
        <w:t>(4)</w:t>
      </w:r>
      <w:r>
        <w:rPr>
          <w:rFonts w:cstheme="minorHAnsi"/>
          <w:color w:val="000000" w:themeColor="text1"/>
          <w:lang w:val="en-US"/>
        </w:rPr>
        <w:t>:</w:t>
      </w:r>
      <w:r w:rsidR="00A21B10" w:rsidRPr="00AB5D8D">
        <w:rPr>
          <w:rFonts w:cstheme="minorHAnsi"/>
          <w:color w:val="000000" w:themeColor="text1"/>
          <w:lang w:val="en-US"/>
        </w:rPr>
        <w:t xml:space="preserve"> </w:t>
      </w:r>
      <w:bookmarkEnd w:id="7"/>
      <w:r w:rsidR="00A21B10" w:rsidRPr="00A151C5">
        <w:rPr>
          <w:rFonts w:cstheme="minorHAnsi"/>
          <w:b/>
          <w:bCs/>
          <w:color w:val="000000" w:themeColor="text1"/>
          <w:lang w:val="en-US"/>
        </w:rPr>
        <w:t>Change PCR parameter: Annealing Temperature</w:t>
      </w:r>
    </w:p>
    <w:p w14:paraId="357B754E" w14:textId="24EF2D54" w:rsidR="00A21B10" w:rsidRPr="00AB5D8D" w:rsidRDefault="00A21B10" w:rsidP="00A21B10">
      <w:pPr>
        <w:pStyle w:val="ListParagraph"/>
        <w:numPr>
          <w:ilvl w:val="1"/>
          <w:numId w:val="2"/>
        </w:numPr>
        <w:rPr>
          <w:rFonts w:cstheme="minorHAnsi"/>
          <w:lang w:val="en-US"/>
        </w:rPr>
      </w:pPr>
      <w:r w:rsidRPr="00AB5D8D">
        <w:rPr>
          <w:rFonts w:cstheme="minorHAnsi"/>
          <w:shd w:val="clear" w:color="auto" w:fill="FCFCFC"/>
          <w:lang w:val="en-US"/>
        </w:rPr>
        <w:t>PCR is based on repeated cycles of three temperatures for three steps: denaturation, primer annealing, and extension. The denaturation temperature is determined by DNA in general, and it's usually in the range 92°–98° C.  The annealing temperature depends on the primer and must be determined for each PCR. The extension temperature depends on the enzyme used; in our lab that's always </w:t>
      </w:r>
      <w:r w:rsidRPr="00AB5D8D">
        <w:rPr>
          <w:rStyle w:val="Emphasis"/>
          <w:rFonts w:cstheme="minorHAnsi"/>
          <w:shd w:val="clear" w:color="auto" w:fill="FCFCFC"/>
          <w:lang w:val="en-US"/>
        </w:rPr>
        <w:t>Taq</w:t>
      </w:r>
      <w:r w:rsidRPr="00AB5D8D">
        <w:rPr>
          <w:rFonts w:cstheme="minorHAnsi"/>
          <w:shd w:val="clear" w:color="auto" w:fill="FCFCFC"/>
          <w:lang w:val="en-US"/>
        </w:rPr>
        <w:t> polymerase, and we use a 72° extension temperature.</w:t>
      </w:r>
    </w:p>
    <w:p w14:paraId="5C500F72" w14:textId="77777777" w:rsidR="00A21B10" w:rsidRPr="00AB5D8D" w:rsidRDefault="00A21B10" w:rsidP="00A21B10">
      <w:pPr>
        <w:pStyle w:val="ListParagraph"/>
        <w:numPr>
          <w:ilvl w:val="1"/>
          <w:numId w:val="2"/>
        </w:numPr>
        <w:rPr>
          <w:rFonts w:cstheme="minorHAnsi"/>
          <w:lang w:val="en-US"/>
        </w:rPr>
      </w:pPr>
      <w:r w:rsidRPr="00AB5D8D">
        <w:rPr>
          <w:rFonts w:cstheme="minorHAnsi"/>
          <w:shd w:val="clear" w:color="auto" w:fill="FCFCFC"/>
          <w:lang w:val="en-US"/>
        </w:rPr>
        <w:t>Longer primers anneal more tightly than short ones, so a longer primer will have higher </w:t>
      </w:r>
      <w:r w:rsidRPr="00AB5D8D">
        <w:rPr>
          <w:rStyle w:val="Strong"/>
          <w:rFonts w:cstheme="minorHAnsi"/>
          <w:shd w:val="clear" w:color="auto" w:fill="FCFCFC"/>
          <w:lang w:val="en-US"/>
        </w:rPr>
        <w:t>melting temperature</w:t>
      </w:r>
      <w:r w:rsidRPr="00AB5D8D">
        <w:rPr>
          <w:rFonts w:cstheme="minorHAnsi"/>
          <w:shd w:val="clear" w:color="auto" w:fill="FCFCFC"/>
          <w:lang w:val="en-US"/>
        </w:rPr>
        <w:t> (the temperature required to separate the primer from the template). Likewise, primers with more G-C base pairs (rather than A-T) have higher melting temperature. Thus, the melting temperature of a primer is determined by its length and GC content</w:t>
      </w:r>
      <w:r w:rsidRPr="004515A7">
        <w:rPr>
          <w:rFonts w:cstheme="minorHAnsi"/>
          <w:shd w:val="clear" w:color="auto" w:fill="FCFCFC"/>
          <w:lang w:val="en-US"/>
        </w:rPr>
        <w:t>. The annealing temperature used in PCR must be lower than the melting temperature by 5° or so. Each PCR has one annealing temperature (you can't have different temperatures for the two different primers), so it's important that the two primers have similar melting temperatures and annealing temperature is within 5° of both</w:t>
      </w:r>
      <w:r w:rsidRPr="00AB5D8D">
        <w:rPr>
          <w:rFonts w:cstheme="minorHAnsi"/>
          <w:shd w:val="clear" w:color="auto" w:fill="FCFCFC"/>
          <w:lang w:val="en-US"/>
        </w:rPr>
        <w:t xml:space="preserve">. </w:t>
      </w:r>
    </w:p>
    <w:p w14:paraId="066D67A7" w14:textId="77777777" w:rsidR="00A21B10" w:rsidRPr="00AB5D8D" w:rsidRDefault="00A21B10" w:rsidP="00A21B10">
      <w:pPr>
        <w:pStyle w:val="ListParagraph"/>
        <w:numPr>
          <w:ilvl w:val="2"/>
          <w:numId w:val="2"/>
        </w:numPr>
        <w:rPr>
          <w:rFonts w:cstheme="minorHAnsi"/>
          <w:color w:val="000000" w:themeColor="text1"/>
          <w:lang w:val="en-US"/>
        </w:rPr>
      </w:pPr>
      <w:proofErr w:type="gramStart"/>
      <w:r w:rsidRPr="00AB5D8D">
        <w:rPr>
          <w:rFonts w:cstheme="minorHAnsi"/>
          <w:color w:val="333333"/>
          <w:shd w:val="clear" w:color="auto" w:fill="FCFCFC"/>
          <w:lang w:val="en-US"/>
        </w:rPr>
        <w:t>So</w:t>
      </w:r>
      <w:proofErr w:type="gramEnd"/>
      <w:r w:rsidRPr="00AB5D8D">
        <w:rPr>
          <w:rFonts w:cstheme="minorHAnsi"/>
          <w:color w:val="333333"/>
          <w:shd w:val="clear" w:color="auto" w:fill="FCFCFC"/>
          <w:lang w:val="en-US"/>
        </w:rPr>
        <w:t xml:space="preserve"> what we can change is the annealing temperature specific to a primer. </w:t>
      </w:r>
    </w:p>
    <w:p w14:paraId="2E2E1FFA" w14:textId="77777777" w:rsidR="00A21B10" w:rsidRPr="00AB5D8D" w:rsidRDefault="00A21B10" w:rsidP="00A21B10">
      <w:pPr>
        <w:pStyle w:val="ListParagraph"/>
        <w:numPr>
          <w:ilvl w:val="2"/>
          <w:numId w:val="2"/>
        </w:numPr>
        <w:rPr>
          <w:rFonts w:cstheme="minorHAnsi"/>
          <w:color w:val="000000" w:themeColor="text1"/>
          <w:lang w:val="en-US"/>
        </w:rPr>
      </w:pPr>
      <w:r w:rsidRPr="00AB5D8D">
        <w:rPr>
          <w:rFonts w:cstheme="minorHAnsi"/>
          <w:color w:val="000000" w:themeColor="text1"/>
          <w:lang w:val="en-US"/>
        </w:rPr>
        <w:t>Annealing Time:</w:t>
      </w:r>
    </w:p>
    <w:p w14:paraId="527AF349" w14:textId="40A035A3" w:rsidR="001023B7" w:rsidRPr="00AB5D8D" w:rsidRDefault="00A21B10" w:rsidP="00243E97">
      <w:pPr>
        <w:pStyle w:val="ListParagraph"/>
        <w:numPr>
          <w:ilvl w:val="3"/>
          <w:numId w:val="2"/>
        </w:numPr>
        <w:rPr>
          <w:rFonts w:cstheme="minorHAnsi"/>
          <w:color w:val="000000" w:themeColor="text1"/>
          <w:lang w:val="en-US"/>
        </w:rPr>
      </w:pPr>
      <w:r w:rsidRPr="00AB5D8D">
        <w:rPr>
          <w:rFonts w:cstheme="minorHAnsi"/>
          <w:color w:val="000000" w:themeColor="text1"/>
          <w:lang w:val="en-US"/>
        </w:rPr>
        <w:t>Check the primer specification sheet and adjust the annealing time to be slightly below the melting temperature of the Forward and Reverse Primer</w:t>
      </w:r>
    </w:p>
    <w:p w14:paraId="5D367851" w14:textId="2959176B" w:rsidR="00B27BDA" w:rsidRPr="00AB5D8D" w:rsidRDefault="00B27BDA" w:rsidP="00243E97">
      <w:pPr>
        <w:pStyle w:val="ListParagraph"/>
        <w:numPr>
          <w:ilvl w:val="3"/>
          <w:numId w:val="2"/>
        </w:numPr>
        <w:rPr>
          <w:rFonts w:cstheme="minorHAnsi"/>
          <w:color w:val="000000" w:themeColor="text1"/>
          <w:lang w:val="en-US"/>
        </w:rPr>
      </w:pPr>
      <w:r w:rsidRPr="00AB5D8D">
        <w:rPr>
          <w:rFonts w:cstheme="minorHAnsi"/>
          <w:lang w:val="en-US"/>
        </w:rPr>
        <w:t>(One can increase the specificity of PCR by using a higher annealing temperature in the first ten cycles (+2 °C) and lowering the Ta in the following 20 to 30 cycles (-5 °C). This touchdown method improves both specificity and yield)</w:t>
      </w:r>
    </w:p>
    <w:p w14:paraId="701C0EB4" w14:textId="1752C8E0" w:rsidR="00A151C5" w:rsidRDefault="00A21B10" w:rsidP="00A151C5">
      <w:pPr>
        <w:pStyle w:val="ListParagraph"/>
        <w:numPr>
          <w:ilvl w:val="1"/>
          <w:numId w:val="2"/>
        </w:numPr>
        <w:rPr>
          <w:rFonts w:cstheme="minorHAnsi"/>
          <w:color w:val="000000" w:themeColor="text1"/>
          <w:lang w:val="en-US"/>
        </w:rPr>
      </w:pPr>
      <w:r>
        <w:rPr>
          <w:noProof/>
        </w:rPr>
        <w:lastRenderedPageBreak/>
        <w:drawing>
          <wp:inline distT="0" distB="0" distL="0" distR="0" wp14:anchorId="4AB87872" wp14:editId="2684BCD6">
            <wp:extent cx="4230094" cy="26487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4922" cy="2664324"/>
                    </a:xfrm>
                    <a:prstGeom prst="rect">
                      <a:avLst/>
                    </a:prstGeom>
                  </pic:spPr>
                </pic:pic>
              </a:graphicData>
            </a:graphic>
          </wp:inline>
        </w:drawing>
      </w:r>
    </w:p>
    <w:p w14:paraId="5DF0F46B" w14:textId="77777777" w:rsidR="00A151C5" w:rsidRPr="00A151C5" w:rsidRDefault="00A151C5" w:rsidP="00A151C5">
      <w:pPr>
        <w:rPr>
          <w:rFonts w:cstheme="minorHAnsi"/>
          <w:color w:val="000000" w:themeColor="text1"/>
          <w:lang w:val="en-US"/>
        </w:rPr>
      </w:pPr>
    </w:p>
    <w:p w14:paraId="5A09D4F2" w14:textId="2804B66D" w:rsidR="009B5154" w:rsidRPr="009B5154" w:rsidRDefault="00E2684D" w:rsidP="009B5154">
      <w:pPr>
        <w:rPr>
          <w:rFonts w:cstheme="minorHAnsi"/>
          <w:color w:val="000000" w:themeColor="text1"/>
          <w:lang w:val="en-US"/>
        </w:rPr>
      </w:pPr>
      <w:bookmarkStart w:id="8" w:name="Extra_note_5"/>
      <w:bookmarkStart w:id="9" w:name="Primers"/>
      <w:r w:rsidRPr="00AB5D8D">
        <w:rPr>
          <w:rFonts w:cstheme="minorHAnsi"/>
          <w:lang w:val="en-US"/>
        </w:rPr>
        <w:t>Extra Note</w:t>
      </w:r>
      <w:r>
        <w:rPr>
          <w:rFonts w:cstheme="minorHAnsi"/>
          <w:lang w:val="en-US"/>
        </w:rPr>
        <w:t xml:space="preserve"> </w:t>
      </w:r>
      <w:r w:rsidRPr="00AB5D8D">
        <w:rPr>
          <w:rFonts w:cstheme="minorHAnsi"/>
          <w:lang w:val="en-US"/>
        </w:rPr>
        <w:t>(</w:t>
      </w:r>
      <w:r>
        <w:rPr>
          <w:rFonts w:cstheme="minorHAnsi"/>
          <w:lang w:val="en-US"/>
        </w:rPr>
        <w:t>5</w:t>
      </w:r>
      <w:r w:rsidRPr="00AB5D8D">
        <w:rPr>
          <w:rFonts w:cstheme="minorHAnsi"/>
          <w:lang w:val="en-US"/>
        </w:rPr>
        <w:t>)</w:t>
      </w:r>
      <w:r>
        <w:rPr>
          <w:rFonts w:cstheme="minorHAnsi"/>
          <w:lang w:val="en-US"/>
        </w:rPr>
        <w:t>:</w:t>
      </w:r>
      <w:r w:rsidRPr="00AB5D8D">
        <w:rPr>
          <w:rFonts w:cstheme="minorHAnsi"/>
          <w:lang w:val="en-US"/>
        </w:rPr>
        <w:t xml:space="preserve"> </w:t>
      </w:r>
      <w:bookmarkEnd w:id="8"/>
      <w:bookmarkEnd w:id="9"/>
      <w:r w:rsidR="006525B5" w:rsidRPr="00E2684D">
        <w:rPr>
          <w:rFonts w:cstheme="minorHAnsi"/>
          <w:b/>
          <w:bCs/>
          <w:lang w:val="en-US"/>
        </w:rPr>
        <w:t>Primers we have in the VHV lab</w:t>
      </w:r>
      <w:r w:rsidR="006525B5" w:rsidRPr="00E2684D">
        <w:rPr>
          <w:rFonts w:cstheme="minorHAnsi"/>
          <w:lang w:val="en-US"/>
        </w:rPr>
        <w:t>:</w:t>
      </w:r>
    </w:p>
    <w:tbl>
      <w:tblPr>
        <w:tblStyle w:val="TableGrid"/>
        <w:tblW w:w="0" w:type="auto"/>
        <w:tblLook w:val="04A0" w:firstRow="1" w:lastRow="0" w:firstColumn="1" w:lastColumn="0" w:noHBand="0" w:noVBand="1"/>
      </w:tblPr>
      <w:tblGrid>
        <w:gridCol w:w="2245"/>
        <w:gridCol w:w="2250"/>
        <w:gridCol w:w="4855"/>
      </w:tblGrid>
      <w:tr w:rsidR="009B5154" w:rsidRPr="00EB02B7" w14:paraId="221F720D" w14:textId="77777777" w:rsidTr="007176B5">
        <w:tc>
          <w:tcPr>
            <w:tcW w:w="2245" w:type="dxa"/>
          </w:tcPr>
          <w:p w14:paraId="463B23DA" w14:textId="77777777" w:rsidR="009B5154" w:rsidRPr="00EB02B7" w:rsidRDefault="009B5154" w:rsidP="007176B5">
            <w:pPr>
              <w:rPr>
                <w:lang w:val="en-US"/>
              </w:rPr>
            </w:pPr>
            <w:r w:rsidRPr="00EB02B7">
              <w:rPr>
                <w:rFonts w:ascii="Calibri" w:hAnsi="Calibri" w:cs="Calibri"/>
                <w:lang w:val="en-US"/>
              </w:rPr>
              <w:t>NDSU_IND_1_50.2219</w:t>
            </w:r>
          </w:p>
        </w:tc>
        <w:tc>
          <w:tcPr>
            <w:tcW w:w="2250" w:type="dxa"/>
          </w:tcPr>
          <w:p w14:paraId="65DB3729" w14:textId="77777777" w:rsidR="009B5154" w:rsidRPr="00EB02B7" w:rsidRDefault="009B5154" w:rsidP="007176B5">
            <w:pPr>
              <w:rPr>
                <w:lang w:val="en-US"/>
              </w:rPr>
            </w:pPr>
            <w:r>
              <w:rPr>
                <w:lang w:val="en-US"/>
              </w:rPr>
              <w:t>Indel Marker (Co-1)</w:t>
            </w:r>
          </w:p>
        </w:tc>
        <w:tc>
          <w:tcPr>
            <w:tcW w:w="4855" w:type="dxa"/>
          </w:tcPr>
          <w:p w14:paraId="25E01F59" w14:textId="77777777" w:rsidR="009B5154" w:rsidRPr="00EB02B7" w:rsidRDefault="009B5154" w:rsidP="007176B5">
            <w:pPr>
              <w:rPr>
                <w:lang w:val="en-US"/>
              </w:rPr>
            </w:pPr>
          </w:p>
        </w:tc>
      </w:tr>
      <w:tr w:rsidR="009B5154" w:rsidRPr="00EB02B7" w14:paraId="5B6B6B15" w14:textId="77777777" w:rsidTr="007176B5">
        <w:tc>
          <w:tcPr>
            <w:tcW w:w="2245" w:type="dxa"/>
          </w:tcPr>
          <w:p w14:paraId="2B671299" w14:textId="77777777" w:rsidR="009B5154" w:rsidRPr="00CD2257" w:rsidRDefault="00D12FD2" w:rsidP="007176B5">
            <w:pPr>
              <w:rPr>
                <w:rFonts w:ascii="Times New Roman" w:eastAsia="Times New Roman" w:hAnsi="Times New Roman" w:cs="Times New Roman"/>
                <w:sz w:val="24"/>
                <w:szCs w:val="24"/>
                <w:lang w:val="en-US"/>
              </w:rPr>
            </w:pPr>
            <w:hyperlink r:id="rId18" w:history="1">
              <w:proofErr w:type="spellStart"/>
              <w:r w:rsidR="009B5154" w:rsidRPr="00A34335">
                <w:rPr>
                  <w:rStyle w:val="Hyperlink"/>
                  <w:lang w:val="en-US"/>
                </w:rPr>
                <w:t>Resem</w:t>
              </w:r>
              <w:proofErr w:type="spellEnd"/>
              <w:r w:rsidR="009B5154" w:rsidRPr="00A34335">
                <w:rPr>
                  <w:rStyle w:val="Hyperlink"/>
                  <w:lang w:val="en-US"/>
                </w:rPr>
                <w:t>,</w:t>
              </w:r>
              <w:r w:rsidR="009B5154">
                <w:rPr>
                  <w:rStyle w:val="Hyperlink"/>
                  <w:lang w:val="en-US"/>
                </w:rPr>
                <w:t xml:space="preserve"> </w:t>
              </w:r>
              <w:proofErr w:type="spellStart"/>
              <w:r w:rsidR="009B5154" w:rsidRPr="00A34335">
                <w:rPr>
                  <w:rStyle w:val="Hyperlink"/>
                  <w:lang w:val="en-US"/>
                </w:rPr>
                <w:t>m,arch</w:t>
              </w:r>
              <w:proofErr w:type="spellEnd"/>
              <w:r w:rsidR="009B5154" w:rsidRPr="00A34335">
                <w:rPr>
                  <w:rStyle w:val="Hyperlink"/>
                  <w:lang w:val="en-US"/>
                </w:rPr>
                <w:t xml:space="preserve"> – </w:t>
              </w:r>
              <w:proofErr w:type="spellStart"/>
              <w:r w:rsidR="009B5154" w:rsidRPr="00A34335">
                <w:rPr>
                  <w:rStyle w:val="Hyperlink"/>
                  <w:lang w:val="en-US"/>
                </w:rPr>
                <w:t>BeanCAP</w:t>
              </w:r>
              <w:proofErr w:type="spellEnd"/>
              <w:r w:rsidR="009B5154" w:rsidRPr="00A34335">
                <w:rPr>
                  <w:rStyle w:val="Hyperlink"/>
                  <w:lang w:val="en-US"/>
                </w:rPr>
                <w:t xml:space="preserve"> (uprm.edu)</w:t>
              </w:r>
            </w:hyperlink>
          </w:p>
        </w:tc>
        <w:tc>
          <w:tcPr>
            <w:tcW w:w="2250" w:type="dxa"/>
          </w:tcPr>
          <w:p w14:paraId="2C414210" w14:textId="77777777" w:rsidR="009B5154" w:rsidRPr="00EB02B7" w:rsidRDefault="009B5154" w:rsidP="007176B5">
            <w:pPr>
              <w:rPr>
                <w:lang w:val="en-US"/>
              </w:rPr>
            </w:pPr>
            <w:r>
              <w:rPr>
                <w:lang w:val="en-US"/>
              </w:rPr>
              <w:t>Forward</w:t>
            </w:r>
          </w:p>
        </w:tc>
        <w:tc>
          <w:tcPr>
            <w:tcW w:w="4855" w:type="dxa"/>
          </w:tcPr>
          <w:p w14:paraId="5E90286B" w14:textId="77777777" w:rsidR="009B5154" w:rsidRPr="00EB02B7" w:rsidRDefault="009B5154" w:rsidP="007176B5">
            <w:pPr>
              <w:rPr>
                <w:lang w:val="en-US"/>
              </w:rPr>
            </w:pPr>
            <w:r w:rsidRPr="00AA0A8F">
              <w:rPr>
                <w:rFonts w:ascii="Calibri" w:eastAsia="Times New Roman" w:hAnsi="Calibri" w:cs="Calibri"/>
                <w:color w:val="000000"/>
                <w:lang w:val="en-US"/>
              </w:rPr>
              <w:t>CTCAAGAACCTGCAACAAACACCAAA</w:t>
            </w:r>
          </w:p>
        </w:tc>
      </w:tr>
      <w:tr w:rsidR="009B5154" w:rsidRPr="00EB02B7" w14:paraId="5DD9DC21" w14:textId="77777777" w:rsidTr="007176B5">
        <w:tc>
          <w:tcPr>
            <w:tcW w:w="2245" w:type="dxa"/>
          </w:tcPr>
          <w:p w14:paraId="42F7F924" w14:textId="77777777" w:rsidR="009B5154" w:rsidRPr="00EB02B7" w:rsidRDefault="009B5154" w:rsidP="007176B5">
            <w:pPr>
              <w:rPr>
                <w:lang w:val="en-US"/>
              </w:rPr>
            </w:pPr>
          </w:p>
        </w:tc>
        <w:tc>
          <w:tcPr>
            <w:tcW w:w="2250" w:type="dxa"/>
          </w:tcPr>
          <w:p w14:paraId="3E1DC53A" w14:textId="77777777" w:rsidR="009B5154" w:rsidRPr="00EB02B7" w:rsidRDefault="009B5154" w:rsidP="007176B5">
            <w:pPr>
              <w:rPr>
                <w:lang w:val="en-US"/>
              </w:rPr>
            </w:pPr>
            <w:r>
              <w:rPr>
                <w:lang w:val="en-US"/>
              </w:rPr>
              <w:t>Reverse</w:t>
            </w:r>
          </w:p>
        </w:tc>
        <w:tc>
          <w:tcPr>
            <w:tcW w:w="4855" w:type="dxa"/>
          </w:tcPr>
          <w:p w14:paraId="1724122C" w14:textId="77777777" w:rsidR="009B5154" w:rsidRPr="00EB02B7" w:rsidRDefault="009B5154" w:rsidP="007176B5">
            <w:pPr>
              <w:rPr>
                <w:lang w:val="en-US"/>
              </w:rPr>
            </w:pPr>
            <w:r w:rsidRPr="00AA0A8F">
              <w:rPr>
                <w:rFonts w:ascii="Calibri" w:eastAsia="Times New Roman" w:hAnsi="Calibri" w:cs="Calibri"/>
                <w:color w:val="000000"/>
                <w:lang w:val="en-US"/>
              </w:rPr>
              <w:t>AAGGGTGTAGTTGGGGGTATAAGTGGTG</w:t>
            </w:r>
          </w:p>
        </w:tc>
      </w:tr>
      <w:tr w:rsidR="009B5154" w:rsidRPr="00EB02B7" w14:paraId="2BB8EDE0" w14:textId="77777777" w:rsidTr="007176B5">
        <w:tc>
          <w:tcPr>
            <w:tcW w:w="2245" w:type="dxa"/>
          </w:tcPr>
          <w:p w14:paraId="09DEB608" w14:textId="77777777" w:rsidR="009B5154" w:rsidRPr="00EB02B7" w:rsidRDefault="009B5154" w:rsidP="007176B5">
            <w:pPr>
              <w:rPr>
                <w:lang w:val="en-US"/>
              </w:rPr>
            </w:pPr>
            <w:r w:rsidRPr="00240990">
              <w:rPr>
                <w:lang w:val="en-US"/>
              </w:rPr>
              <w:t>SAH18</w:t>
            </w:r>
          </w:p>
        </w:tc>
        <w:tc>
          <w:tcPr>
            <w:tcW w:w="2250" w:type="dxa"/>
          </w:tcPr>
          <w:p w14:paraId="3FFA14CB" w14:textId="77777777" w:rsidR="009B5154" w:rsidRPr="00EB02B7" w:rsidRDefault="009B5154" w:rsidP="007176B5">
            <w:pPr>
              <w:rPr>
                <w:lang w:val="en-US"/>
              </w:rPr>
            </w:pPr>
            <w:r>
              <w:rPr>
                <w:lang w:val="en-US"/>
              </w:rPr>
              <w:t>SCAR marker (Co-3)</w:t>
            </w:r>
          </w:p>
        </w:tc>
        <w:tc>
          <w:tcPr>
            <w:tcW w:w="4855" w:type="dxa"/>
          </w:tcPr>
          <w:p w14:paraId="77FC78F3" w14:textId="77777777" w:rsidR="009B5154" w:rsidRPr="00EB02B7" w:rsidRDefault="009B5154" w:rsidP="007176B5">
            <w:pPr>
              <w:rPr>
                <w:lang w:val="en-US"/>
              </w:rPr>
            </w:pPr>
          </w:p>
        </w:tc>
      </w:tr>
      <w:tr w:rsidR="009B5154" w:rsidRPr="00EB02B7" w14:paraId="387D3762" w14:textId="77777777" w:rsidTr="007176B5">
        <w:tc>
          <w:tcPr>
            <w:tcW w:w="2245" w:type="dxa"/>
          </w:tcPr>
          <w:p w14:paraId="708A7DEB" w14:textId="77777777" w:rsidR="009B5154" w:rsidRPr="00B12FC8" w:rsidRDefault="00D12FD2" w:rsidP="007176B5">
            <w:pPr>
              <w:rPr>
                <w:lang w:val="en-US"/>
              </w:rPr>
            </w:pPr>
            <w:hyperlink r:id="rId19" w:history="1">
              <w:proofErr w:type="spellStart"/>
              <w:r w:rsidR="009B5154">
                <w:rPr>
                  <w:rStyle w:val="Hyperlink"/>
                </w:rPr>
                <w:t>Unbekannt</w:t>
              </w:r>
              <w:proofErr w:type="spellEnd"/>
              <w:r w:rsidR="009B5154">
                <w:rPr>
                  <w:rStyle w:val="Hyperlink"/>
                </w:rPr>
                <w:t xml:space="preserve"> (springer.com)</w:t>
              </w:r>
            </w:hyperlink>
          </w:p>
        </w:tc>
        <w:tc>
          <w:tcPr>
            <w:tcW w:w="2250" w:type="dxa"/>
          </w:tcPr>
          <w:p w14:paraId="0C0D8E85" w14:textId="77777777" w:rsidR="009B5154" w:rsidRPr="00EB02B7" w:rsidRDefault="009B5154" w:rsidP="007176B5">
            <w:pPr>
              <w:rPr>
                <w:lang w:val="en-US"/>
              </w:rPr>
            </w:pPr>
            <w:r>
              <w:rPr>
                <w:lang w:val="en-US"/>
              </w:rPr>
              <w:t xml:space="preserve">Forward </w:t>
            </w:r>
          </w:p>
        </w:tc>
        <w:tc>
          <w:tcPr>
            <w:tcW w:w="4855" w:type="dxa"/>
          </w:tcPr>
          <w:p w14:paraId="7F213863" w14:textId="77777777" w:rsidR="009B5154" w:rsidRPr="00EB02B7" w:rsidRDefault="009B5154" w:rsidP="007176B5">
            <w:pPr>
              <w:rPr>
                <w:lang w:val="en-US"/>
              </w:rPr>
            </w:pPr>
            <w:r>
              <w:t>GGGCTAGTCAGACTGATTCT</w:t>
            </w:r>
          </w:p>
        </w:tc>
      </w:tr>
      <w:tr w:rsidR="009B5154" w:rsidRPr="00EB02B7" w14:paraId="34DA6799" w14:textId="77777777" w:rsidTr="007176B5">
        <w:tc>
          <w:tcPr>
            <w:tcW w:w="2245" w:type="dxa"/>
          </w:tcPr>
          <w:p w14:paraId="36C28989" w14:textId="77777777" w:rsidR="009B5154" w:rsidRPr="00EB02B7" w:rsidRDefault="009B5154" w:rsidP="007176B5">
            <w:pPr>
              <w:rPr>
                <w:lang w:val="en-US"/>
              </w:rPr>
            </w:pPr>
          </w:p>
        </w:tc>
        <w:tc>
          <w:tcPr>
            <w:tcW w:w="2250" w:type="dxa"/>
          </w:tcPr>
          <w:p w14:paraId="60232BED" w14:textId="77777777" w:rsidR="009B5154" w:rsidRPr="00EB02B7" w:rsidRDefault="009B5154" w:rsidP="007176B5">
            <w:pPr>
              <w:rPr>
                <w:lang w:val="en-US"/>
              </w:rPr>
            </w:pPr>
            <w:r>
              <w:rPr>
                <w:lang w:val="en-US"/>
              </w:rPr>
              <w:t>Reverse</w:t>
            </w:r>
          </w:p>
        </w:tc>
        <w:tc>
          <w:tcPr>
            <w:tcW w:w="4855" w:type="dxa"/>
          </w:tcPr>
          <w:p w14:paraId="40591729" w14:textId="77777777" w:rsidR="009B5154" w:rsidRPr="00EB02B7" w:rsidRDefault="009B5154" w:rsidP="007176B5">
            <w:pPr>
              <w:rPr>
                <w:lang w:val="en-US"/>
              </w:rPr>
            </w:pPr>
            <w:r>
              <w:t>GGGCTAGTCAAATCAAAGGC</w:t>
            </w:r>
          </w:p>
        </w:tc>
      </w:tr>
      <w:tr w:rsidR="009B5154" w:rsidRPr="00EB02B7" w14:paraId="206DD873" w14:textId="77777777" w:rsidTr="007176B5">
        <w:tc>
          <w:tcPr>
            <w:tcW w:w="2245" w:type="dxa"/>
          </w:tcPr>
          <w:p w14:paraId="39C51B0B" w14:textId="77777777" w:rsidR="009B5154" w:rsidRPr="00EB02B7" w:rsidRDefault="009B5154" w:rsidP="007176B5">
            <w:pPr>
              <w:rPr>
                <w:lang w:val="en-US"/>
              </w:rPr>
            </w:pPr>
            <w:r>
              <w:rPr>
                <w:lang w:val="en-US"/>
              </w:rPr>
              <w:t>SAS13</w:t>
            </w:r>
          </w:p>
        </w:tc>
        <w:tc>
          <w:tcPr>
            <w:tcW w:w="2250" w:type="dxa"/>
          </w:tcPr>
          <w:p w14:paraId="59AB5341" w14:textId="77777777" w:rsidR="009B5154" w:rsidRPr="00EB02B7" w:rsidRDefault="009B5154" w:rsidP="007176B5">
            <w:pPr>
              <w:rPr>
                <w:lang w:val="en-US"/>
              </w:rPr>
            </w:pPr>
            <w:r>
              <w:rPr>
                <w:lang w:val="en-US"/>
              </w:rPr>
              <w:t>SCAR marker (Co-4^2)</w:t>
            </w:r>
          </w:p>
        </w:tc>
        <w:tc>
          <w:tcPr>
            <w:tcW w:w="4855" w:type="dxa"/>
          </w:tcPr>
          <w:p w14:paraId="1CA5D1C9" w14:textId="77777777" w:rsidR="009B5154" w:rsidRPr="00EB02B7" w:rsidRDefault="009B5154" w:rsidP="007176B5">
            <w:pPr>
              <w:rPr>
                <w:lang w:val="en-US"/>
              </w:rPr>
            </w:pPr>
          </w:p>
        </w:tc>
      </w:tr>
      <w:tr w:rsidR="009B5154" w:rsidRPr="00EB02B7" w14:paraId="4D1ADF28" w14:textId="77777777" w:rsidTr="007176B5">
        <w:tc>
          <w:tcPr>
            <w:tcW w:w="2245" w:type="dxa"/>
          </w:tcPr>
          <w:p w14:paraId="311571BF" w14:textId="77777777" w:rsidR="009B5154" w:rsidRPr="007B6742" w:rsidRDefault="00D12FD2" w:rsidP="007176B5">
            <w:pPr>
              <w:rPr>
                <w:rStyle w:val="Hyperlink"/>
                <w:lang w:val="en-US"/>
              </w:rPr>
            </w:pPr>
            <w:hyperlink r:id="rId20" w:history="1">
              <w:r w:rsidR="009B5154" w:rsidRPr="007B6742">
                <w:rPr>
                  <w:rStyle w:val="Hyperlink"/>
                  <w:lang w:val="en-US"/>
                </w:rPr>
                <w:t>PDF (usda.gov)</w:t>
              </w:r>
            </w:hyperlink>
          </w:p>
          <w:p w14:paraId="1EB9682F" w14:textId="77777777" w:rsidR="009B5154" w:rsidRPr="007B6742" w:rsidRDefault="009B5154" w:rsidP="007176B5">
            <w:pPr>
              <w:rPr>
                <w:rStyle w:val="Hyperlink"/>
                <w:lang w:val="en-US"/>
              </w:rPr>
            </w:pPr>
          </w:p>
          <w:p w14:paraId="49DE849A" w14:textId="77777777" w:rsidR="009B5154" w:rsidRPr="007B6742" w:rsidRDefault="00D12FD2" w:rsidP="007176B5">
            <w:pPr>
              <w:rPr>
                <w:lang w:val="en-US"/>
              </w:rPr>
            </w:pPr>
            <w:hyperlink r:id="rId21" w:history="1">
              <w:r w:rsidR="009B5154" w:rsidRPr="001F60BA">
                <w:rPr>
                  <w:rStyle w:val="Hyperlink"/>
                  <w:lang w:val="en-US"/>
                </w:rPr>
                <w:t>(14) (PDF) Marker-assisted dissection of the oligogenic anthracnose resistance in the common bean cultivar, ‘G2333’ (researchgate.net)</w:t>
              </w:r>
            </w:hyperlink>
          </w:p>
        </w:tc>
        <w:tc>
          <w:tcPr>
            <w:tcW w:w="2250" w:type="dxa"/>
          </w:tcPr>
          <w:p w14:paraId="7891E441" w14:textId="77777777" w:rsidR="009B5154" w:rsidRPr="00EB02B7" w:rsidRDefault="009B5154" w:rsidP="007176B5">
            <w:pPr>
              <w:rPr>
                <w:lang w:val="en-US"/>
              </w:rPr>
            </w:pPr>
            <w:r>
              <w:rPr>
                <w:lang w:val="en-US"/>
              </w:rPr>
              <w:t>Forward</w:t>
            </w:r>
          </w:p>
        </w:tc>
        <w:tc>
          <w:tcPr>
            <w:tcW w:w="4855" w:type="dxa"/>
          </w:tcPr>
          <w:p w14:paraId="0FEE896D" w14:textId="77777777" w:rsidR="009B5154" w:rsidRPr="00EB02B7" w:rsidRDefault="009B5154" w:rsidP="007176B5">
            <w:pPr>
              <w:rPr>
                <w:lang w:val="en-US"/>
              </w:rPr>
            </w:pPr>
            <w:r>
              <w:t>CACGGACCGAATAAGCCACCAACA</w:t>
            </w:r>
          </w:p>
        </w:tc>
      </w:tr>
      <w:tr w:rsidR="009B5154" w:rsidRPr="00EB02B7" w14:paraId="57400157" w14:textId="77777777" w:rsidTr="007176B5">
        <w:tc>
          <w:tcPr>
            <w:tcW w:w="2245" w:type="dxa"/>
          </w:tcPr>
          <w:p w14:paraId="1AEFE317" w14:textId="77777777" w:rsidR="009B5154" w:rsidRPr="00EB02B7" w:rsidRDefault="009B5154" w:rsidP="007176B5">
            <w:pPr>
              <w:rPr>
                <w:lang w:val="en-US"/>
              </w:rPr>
            </w:pPr>
          </w:p>
        </w:tc>
        <w:tc>
          <w:tcPr>
            <w:tcW w:w="2250" w:type="dxa"/>
          </w:tcPr>
          <w:p w14:paraId="7FE7AFDC" w14:textId="77777777" w:rsidR="009B5154" w:rsidRPr="00EB02B7" w:rsidRDefault="009B5154" w:rsidP="007176B5">
            <w:pPr>
              <w:rPr>
                <w:lang w:val="en-US"/>
              </w:rPr>
            </w:pPr>
            <w:r>
              <w:rPr>
                <w:lang w:val="en-US"/>
              </w:rPr>
              <w:t>Reverse</w:t>
            </w:r>
          </w:p>
        </w:tc>
        <w:tc>
          <w:tcPr>
            <w:tcW w:w="4855" w:type="dxa"/>
          </w:tcPr>
          <w:p w14:paraId="76528833" w14:textId="77777777" w:rsidR="009B5154" w:rsidRPr="00EB02B7" w:rsidRDefault="009B5154" w:rsidP="007176B5">
            <w:pPr>
              <w:rPr>
                <w:lang w:val="en-US"/>
              </w:rPr>
            </w:pPr>
            <w:r>
              <w:t>CACGGACCGAGGATACAGTGAAAG</w:t>
            </w:r>
          </w:p>
        </w:tc>
      </w:tr>
      <w:tr w:rsidR="009B5154" w:rsidRPr="00EB02B7" w14:paraId="316A607C" w14:textId="77777777" w:rsidTr="007176B5">
        <w:tc>
          <w:tcPr>
            <w:tcW w:w="2245" w:type="dxa"/>
          </w:tcPr>
          <w:p w14:paraId="4D804756" w14:textId="77777777" w:rsidR="009B5154" w:rsidRPr="00EB02B7" w:rsidRDefault="009B5154" w:rsidP="007176B5">
            <w:pPr>
              <w:rPr>
                <w:lang w:val="en-US"/>
              </w:rPr>
            </w:pPr>
            <w:r>
              <w:rPr>
                <w:lang w:val="en-US"/>
              </w:rPr>
              <w:t>SAB3</w:t>
            </w:r>
          </w:p>
        </w:tc>
        <w:tc>
          <w:tcPr>
            <w:tcW w:w="2250" w:type="dxa"/>
          </w:tcPr>
          <w:p w14:paraId="4D3D9B30" w14:textId="77777777" w:rsidR="009B5154" w:rsidRPr="00EB02B7" w:rsidRDefault="009B5154" w:rsidP="007176B5">
            <w:pPr>
              <w:rPr>
                <w:lang w:val="en-US"/>
              </w:rPr>
            </w:pPr>
            <w:r>
              <w:rPr>
                <w:lang w:val="en-US"/>
              </w:rPr>
              <w:t>SCAR maker (Co-5)</w:t>
            </w:r>
          </w:p>
        </w:tc>
        <w:tc>
          <w:tcPr>
            <w:tcW w:w="4855" w:type="dxa"/>
          </w:tcPr>
          <w:p w14:paraId="4F775E52" w14:textId="77777777" w:rsidR="009B5154" w:rsidRPr="00EB02B7" w:rsidRDefault="009B5154" w:rsidP="007176B5">
            <w:pPr>
              <w:rPr>
                <w:lang w:val="en-US"/>
              </w:rPr>
            </w:pPr>
            <w:r>
              <w:t xml:space="preserve">400 </w:t>
            </w:r>
            <w:proofErr w:type="spellStart"/>
            <w:r>
              <w:t>bp</w:t>
            </w:r>
            <w:proofErr w:type="spellEnd"/>
            <w:r>
              <w:t xml:space="preserve"> </w:t>
            </w:r>
          </w:p>
        </w:tc>
      </w:tr>
      <w:tr w:rsidR="009B5154" w:rsidRPr="00EB02B7" w14:paraId="3DFAC9AF" w14:textId="77777777" w:rsidTr="007176B5">
        <w:tc>
          <w:tcPr>
            <w:tcW w:w="2245" w:type="dxa"/>
          </w:tcPr>
          <w:p w14:paraId="59042FB7" w14:textId="77777777" w:rsidR="009B5154" w:rsidRPr="00EB02B7" w:rsidRDefault="00D12FD2" w:rsidP="007176B5">
            <w:pPr>
              <w:rPr>
                <w:lang w:val="en-US"/>
              </w:rPr>
            </w:pPr>
            <w:hyperlink r:id="rId22" w:history="1">
              <w:r w:rsidR="009B5154">
                <w:rPr>
                  <w:rStyle w:val="Hyperlink"/>
                </w:rPr>
                <w:t>PDF (usda.gov)</w:t>
              </w:r>
            </w:hyperlink>
          </w:p>
        </w:tc>
        <w:tc>
          <w:tcPr>
            <w:tcW w:w="2250" w:type="dxa"/>
          </w:tcPr>
          <w:p w14:paraId="10A761F1" w14:textId="77777777" w:rsidR="009B5154" w:rsidRPr="00EB02B7" w:rsidRDefault="009B5154" w:rsidP="007176B5">
            <w:pPr>
              <w:rPr>
                <w:lang w:val="en-US"/>
              </w:rPr>
            </w:pPr>
            <w:r>
              <w:rPr>
                <w:lang w:val="en-US"/>
              </w:rPr>
              <w:t>Forward</w:t>
            </w:r>
          </w:p>
        </w:tc>
        <w:tc>
          <w:tcPr>
            <w:tcW w:w="4855" w:type="dxa"/>
          </w:tcPr>
          <w:p w14:paraId="00650198" w14:textId="77777777" w:rsidR="009B5154" w:rsidRPr="00EB02B7" w:rsidRDefault="009B5154" w:rsidP="007176B5">
            <w:pPr>
              <w:rPr>
                <w:lang w:val="en-US"/>
              </w:rPr>
            </w:pPr>
            <w:r>
              <w:t>TGGGGCACACATAAGTTCTCACGG</w:t>
            </w:r>
          </w:p>
        </w:tc>
      </w:tr>
      <w:tr w:rsidR="009B5154" w:rsidRPr="00EB02B7" w14:paraId="03791E07" w14:textId="77777777" w:rsidTr="007176B5">
        <w:tc>
          <w:tcPr>
            <w:tcW w:w="2245" w:type="dxa"/>
          </w:tcPr>
          <w:p w14:paraId="59181185" w14:textId="77777777" w:rsidR="009B5154" w:rsidRPr="00EB02B7" w:rsidRDefault="009B5154" w:rsidP="007176B5">
            <w:pPr>
              <w:rPr>
                <w:lang w:val="en-US"/>
              </w:rPr>
            </w:pPr>
          </w:p>
        </w:tc>
        <w:tc>
          <w:tcPr>
            <w:tcW w:w="2250" w:type="dxa"/>
          </w:tcPr>
          <w:p w14:paraId="0B650678" w14:textId="77777777" w:rsidR="009B5154" w:rsidRPr="00EB02B7" w:rsidRDefault="009B5154" w:rsidP="007176B5">
            <w:pPr>
              <w:rPr>
                <w:lang w:val="en-US"/>
              </w:rPr>
            </w:pPr>
            <w:r>
              <w:rPr>
                <w:lang w:val="en-US"/>
              </w:rPr>
              <w:t>Reverse</w:t>
            </w:r>
          </w:p>
        </w:tc>
        <w:tc>
          <w:tcPr>
            <w:tcW w:w="4855" w:type="dxa"/>
          </w:tcPr>
          <w:p w14:paraId="3DB5D354" w14:textId="77777777" w:rsidR="009B5154" w:rsidRPr="00EB02B7" w:rsidRDefault="009B5154" w:rsidP="007176B5">
            <w:pPr>
              <w:rPr>
                <w:lang w:val="en-US"/>
              </w:rPr>
            </w:pPr>
            <w:r>
              <w:t>TGGCGCACACCATCAAAAAAGGTT</w:t>
            </w:r>
          </w:p>
        </w:tc>
      </w:tr>
    </w:tbl>
    <w:p w14:paraId="2272ACD6" w14:textId="77777777" w:rsidR="006525B5" w:rsidRPr="004515A7" w:rsidRDefault="006525B5" w:rsidP="006525B5">
      <w:pPr>
        <w:rPr>
          <w:rFonts w:cstheme="minorHAnsi"/>
          <w:b/>
          <w:bCs/>
          <w:lang w:val="en-US"/>
        </w:rPr>
      </w:pPr>
    </w:p>
    <w:p w14:paraId="5F0E03D4" w14:textId="6354B969" w:rsidR="00554812" w:rsidRPr="006525B5" w:rsidRDefault="00554812" w:rsidP="006525B5">
      <w:pPr>
        <w:rPr>
          <w:rFonts w:cstheme="minorHAnsi"/>
          <w:color w:val="000000" w:themeColor="text1"/>
          <w:lang w:val="en-US"/>
        </w:rPr>
      </w:pPr>
    </w:p>
    <w:sectPr w:rsidR="00554812" w:rsidRPr="00652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274C"/>
    <w:multiLevelType w:val="hybridMultilevel"/>
    <w:tmpl w:val="C7A69E12"/>
    <w:lvl w:ilvl="0" w:tplc="9F68FD86">
      <w:start w:val="5"/>
      <w:numFmt w:val="decimal"/>
      <w:lvlText w:val="(%1)"/>
      <w:lvlJc w:val="left"/>
      <w:pPr>
        <w:ind w:left="720" w:hanging="360"/>
      </w:pPr>
      <w:rPr>
        <w:rFonts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500E8"/>
    <w:multiLevelType w:val="hybridMultilevel"/>
    <w:tmpl w:val="2F7E540C"/>
    <w:lvl w:ilvl="0" w:tplc="A9D850C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D3098F"/>
    <w:multiLevelType w:val="hybridMultilevel"/>
    <w:tmpl w:val="3F3C4B74"/>
    <w:lvl w:ilvl="0" w:tplc="6F8E3AFC">
      <w:start w:val="45"/>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6A2246"/>
    <w:multiLevelType w:val="hybridMultilevel"/>
    <w:tmpl w:val="0722F13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2AF70FE2"/>
    <w:multiLevelType w:val="hybridMultilevel"/>
    <w:tmpl w:val="A5C620A4"/>
    <w:lvl w:ilvl="0" w:tplc="B43CDEC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D241A"/>
    <w:multiLevelType w:val="hybridMultilevel"/>
    <w:tmpl w:val="E07E068A"/>
    <w:lvl w:ilvl="0" w:tplc="DF0ED67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A2A8FD6">
      <w:start w:val="1"/>
      <w:numFmt w:val="decimal"/>
      <w:lvlText w:val="%4."/>
      <w:lvlJc w:val="left"/>
      <w:pPr>
        <w:ind w:left="2880" w:hanging="360"/>
      </w:pPr>
      <w:rPr>
        <w:color w:val="000000" w:themeColor="text1"/>
      </w:rPr>
    </w:lvl>
    <w:lvl w:ilvl="4" w:tplc="04090019">
      <w:start w:val="1"/>
      <w:numFmt w:val="lowerLetter"/>
      <w:lvlText w:val="%5."/>
      <w:lvlJc w:val="left"/>
      <w:pPr>
        <w:ind w:left="3600" w:hanging="360"/>
      </w:pPr>
    </w:lvl>
    <w:lvl w:ilvl="5" w:tplc="B9769CCC">
      <w:start w:val="1"/>
      <w:numFmt w:val="decimal"/>
      <w:lvlText w:val="(%6)"/>
      <w:lvlJc w:val="right"/>
      <w:pPr>
        <w:ind w:left="4320" w:hanging="180"/>
      </w:pPr>
      <w:rPr>
        <w:rFonts w:asciiTheme="minorHAnsi" w:eastAsiaTheme="minorHAnsi" w:hAnsiTheme="minorHAnsi" w:cstheme="minorHAnsi"/>
      </w:r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E807CD"/>
    <w:multiLevelType w:val="hybridMultilevel"/>
    <w:tmpl w:val="6C7C6FD0"/>
    <w:lvl w:ilvl="0" w:tplc="AE081238">
      <w:start w:val="8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1E2087"/>
    <w:multiLevelType w:val="hybridMultilevel"/>
    <w:tmpl w:val="078AA71A"/>
    <w:lvl w:ilvl="0" w:tplc="AF18DE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40E0"/>
    <w:multiLevelType w:val="multilevel"/>
    <w:tmpl w:val="39A6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A723FE"/>
    <w:multiLevelType w:val="hybridMultilevel"/>
    <w:tmpl w:val="2DC2C850"/>
    <w:lvl w:ilvl="0" w:tplc="4D309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D1304F"/>
    <w:multiLevelType w:val="multilevel"/>
    <w:tmpl w:val="19DC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B20DEC"/>
    <w:multiLevelType w:val="hybridMultilevel"/>
    <w:tmpl w:val="38CEAF7C"/>
    <w:lvl w:ilvl="0" w:tplc="971A414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EC10A25"/>
    <w:multiLevelType w:val="multilevel"/>
    <w:tmpl w:val="AE96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0"/>
  </w:num>
  <w:num w:numId="4">
    <w:abstractNumId w:val="4"/>
  </w:num>
  <w:num w:numId="5">
    <w:abstractNumId w:val="1"/>
  </w:num>
  <w:num w:numId="6">
    <w:abstractNumId w:val="9"/>
  </w:num>
  <w:num w:numId="7">
    <w:abstractNumId w:val="3"/>
  </w:num>
  <w:num w:numId="8">
    <w:abstractNumId w:val="6"/>
  </w:num>
  <w:num w:numId="9">
    <w:abstractNumId w:val="12"/>
  </w:num>
  <w:num w:numId="10">
    <w:abstractNumId w:val="8"/>
  </w:num>
  <w:num w:numId="11">
    <w:abstractNumId w:val="7"/>
  </w:num>
  <w:num w:numId="12">
    <w:abstractNumId w:val="11"/>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erio Hoyos-Villegas, Dr.">
    <w15:presenceInfo w15:providerId="None" w15:userId="Valerio Hoyos-Villegas, D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B0FTA0szQ3NTQ3NDJR2l4NTi4sz8PJACw1oACripLywAAAA="/>
  </w:docVars>
  <w:rsids>
    <w:rsidRoot w:val="009A12EB"/>
    <w:rsid w:val="000000D2"/>
    <w:rsid w:val="00001A0C"/>
    <w:rsid w:val="00005CC1"/>
    <w:rsid w:val="00023527"/>
    <w:rsid w:val="00027BC1"/>
    <w:rsid w:val="00031C52"/>
    <w:rsid w:val="000328EF"/>
    <w:rsid w:val="0003400E"/>
    <w:rsid w:val="00040ED3"/>
    <w:rsid w:val="000468D9"/>
    <w:rsid w:val="00053B4C"/>
    <w:rsid w:val="00053DB1"/>
    <w:rsid w:val="00055DD7"/>
    <w:rsid w:val="000625E3"/>
    <w:rsid w:val="00065B99"/>
    <w:rsid w:val="00070381"/>
    <w:rsid w:val="00070E0C"/>
    <w:rsid w:val="000743B7"/>
    <w:rsid w:val="00083F2E"/>
    <w:rsid w:val="00087BE1"/>
    <w:rsid w:val="00096BFA"/>
    <w:rsid w:val="000A02D6"/>
    <w:rsid w:val="000A10F9"/>
    <w:rsid w:val="000A5C16"/>
    <w:rsid w:val="000C0629"/>
    <w:rsid w:val="000C72E0"/>
    <w:rsid w:val="000D0124"/>
    <w:rsid w:val="000D7140"/>
    <w:rsid w:val="000D73AC"/>
    <w:rsid w:val="000E0AD6"/>
    <w:rsid w:val="000E3F4A"/>
    <w:rsid w:val="000F30E0"/>
    <w:rsid w:val="000F4EB6"/>
    <w:rsid w:val="000F559D"/>
    <w:rsid w:val="00100395"/>
    <w:rsid w:val="001023B7"/>
    <w:rsid w:val="0010275C"/>
    <w:rsid w:val="001031E5"/>
    <w:rsid w:val="001040A9"/>
    <w:rsid w:val="00111CF5"/>
    <w:rsid w:val="001178BE"/>
    <w:rsid w:val="00120ACA"/>
    <w:rsid w:val="001224F3"/>
    <w:rsid w:val="001441F5"/>
    <w:rsid w:val="001465E1"/>
    <w:rsid w:val="00164A39"/>
    <w:rsid w:val="00166815"/>
    <w:rsid w:val="001670E3"/>
    <w:rsid w:val="001711F8"/>
    <w:rsid w:val="00171397"/>
    <w:rsid w:val="001746FA"/>
    <w:rsid w:val="0018053C"/>
    <w:rsid w:val="00184E67"/>
    <w:rsid w:val="00185903"/>
    <w:rsid w:val="0019376A"/>
    <w:rsid w:val="00196034"/>
    <w:rsid w:val="00196C26"/>
    <w:rsid w:val="00197165"/>
    <w:rsid w:val="00197B3B"/>
    <w:rsid w:val="001A1215"/>
    <w:rsid w:val="001A15C9"/>
    <w:rsid w:val="001A5752"/>
    <w:rsid w:val="001A654A"/>
    <w:rsid w:val="001B41AF"/>
    <w:rsid w:val="001C3A8D"/>
    <w:rsid w:val="001C73C9"/>
    <w:rsid w:val="001D1F3F"/>
    <w:rsid w:val="001D6C90"/>
    <w:rsid w:val="001D750D"/>
    <w:rsid w:val="001D7C92"/>
    <w:rsid w:val="001E178A"/>
    <w:rsid w:val="001E687C"/>
    <w:rsid w:val="001E704F"/>
    <w:rsid w:val="001E7A77"/>
    <w:rsid w:val="001F1D1C"/>
    <w:rsid w:val="001F3CB3"/>
    <w:rsid w:val="00202636"/>
    <w:rsid w:val="00202F2C"/>
    <w:rsid w:val="00215AF8"/>
    <w:rsid w:val="002163A8"/>
    <w:rsid w:val="002166CE"/>
    <w:rsid w:val="002205FE"/>
    <w:rsid w:val="00222C27"/>
    <w:rsid w:val="00223FF9"/>
    <w:rsid w:val="00224481"/>
    <w:rsid w:val="002252F8"/>
    <w:rsid w:val="00226687"/>
    <w:rsid w:val="00230FF6"/>
    <w:rsid w:val="00232FBC"/>
    <w:rsid w:val="00233F60"/>
    <w:rsid w:val="00243E97"/>
    <w:rsid w:val="002464FF"/>
    <w:rsid w:val="00247D4B"/>
    <w:rsid w:val="00254D1A"/>
    <w:rsid w:val="002630D8"/>
    <w:rsid w:val="002640E0"/>
    <w:rsid w:val="00271CD7"/>
    <w:rsid w:val="00277EB5"/>
    <w:rsid w:val="00280988"/>
    <w:rsid w:val="00293D48"/>
    <w:rsid w:val="00295F04"/>
    <w:rsid w:val="002A42CC"/>
    <w:rsid w:val="002A4DFA"/>
    <w:rsid w:val="002A5683"/>
    <w:rsid w:val="002B0FE6"/>
    <w:rsid w:val="002D3A1C"/>
    <w:rsid w:val="002D3E51"/>
    <w:rsid w:val="002D4779"/>
    <w:rsid w:val="002D641A"/>
    <w:rsid w:val="002E0378"/>
    <w:rsid w:val="002E061E"/>
    <w:rsid w:val="002E145E"/>
    <w:rsid w:val="003004E8"/>
    <w:rsid w:val="003004F1"/>
    <w:rsid w:val="003076AA"/>
    <w:rsid w:val="0031119F"/>
    <w:rsid w:val="003209FC"/>
    <w:rsid w:val="00324919"/>
    <w:rsid w:val="00334147"/>
    <w:rsid w:val="0033473A"/>
    <w:rsid w:val="0033750E"/>
    <w:rsid w:val="00344AF7"/>
    <w:rsid w:val="003474B2"/>
    <w:rsid w:val="00353665"/>
    <w:rsid w:val="003577EE"/>
    <w:rsid w:val="003656E8"/>
    <w:rsid w:val="003666BC"/>
    <w:rsid w:val="00367920"/>
    <w:rsid w:val="00370B18"/>
    <w:rsid w:val="00373A29"/>
    <w:rsid w:val="00374FEA"/>
    <w:rsid w:val="0037615F"/>
    <w:rsid w:val="0037685B"/>
    <w:rsid w:val="00377074"/>
    <w:rsid w:val="00380E85"/>
    <w:rsid w:val="00386026"/>
    <w:rsid w:val="0038768C"/>
    <w:rsid w:val="00392641"/>
    <w:rsid w:val="00392AE1"/>
    <w:rsid w:val="00397389"/>
    <w:rsid w:val="003A0EA3"/>
    <w:rsid w:val="003A1225"/>
    <w:rsid w:val="003A511C"/>
    <w:rsid w:val="003B18EA"/>
    <w:rsid w:val="003B356F"/>
    <w:rsid w:val="003B6B38"/>
    <w:rsid w:val="003B6BAD"/>
    <w:rsid w:val="003C00B8"/>
    <w:rsid w:val="003C0CEE"/>
    <w:rsid w:val="003C3114"/>
    <w:rsid w:val="003C3FC2"/>
    <w:rsid w:val="003C407A"/>
    <w:rsid w:val="003C75A7"/>
    <w:rsid w:val="003D5681"/>
    <w:rsid w:val="003E1BFE"/>
    <w:rsid w:val="003E2930"/>
    <w:rsid w:val="003E4508"/>
    <w:rsid w:val="003E45C1"/>
    <w:rsid w:val="003F3DB2"/>
    <w:rsid w:val="003F7DA7"/>
    <w:rsid w:val="004026F6"/>
    <w:rsid w:val="00404C31"/>
    <w:rsid w:val="00417AA0"/>
    <w:rsid w:val="00421665"/>
    <w:rsid w:val="004314EB"/>
    <w:rsid w:val="00445C70"/>
    <w:rsid w:val="004515A7"/>
    <w:rsid w:val="00453A49"/>
    <w:rsid w:val="0045531A"/>
    <w:rsid w:val="00456DEF"/>
    <w:rsid w:val="00466C03"/>
    <w:rsid w:val="00466DD3"/>
    <w:rsid w:val="0048095B"/>
    <w:rsid w:val="004864F3"/>
    <w:rsid w:val="00495A99"/>
    <w:rsid w:val="004B297D"/>
    <w:rsid w:val="004B5EF9"/>
    <w:rsid w:val="004B6372"/>
    <w:rsid w:val="004B63BE"/>
    <w:rsid w:val="004B67EB"/>
    <w:rsid w:val="004C238C"/>
    <w:rsid w:val="004D196D"/>
    <w:rsid w:val="004E5E02"/>
    <w:rsid w:val="004E5FA6"/>
    <w:rsid w:val="004F0972"/>
    <w:rsid w:val="004F2420"/>
    <w:rsid w:val="004F6621"/>
    <w:rsid w:val="005007C4"/>
    <w:rsid w:val="00500903"/>
    <w:rsid w:val="005035BC"/>
    <w:rsid w:val="00505DD8"/>
    <w:rsid w:val="0050775E"/>
    <w:rsid w:val="005136CE"/>
    <w:rsid w:val="00515045"/>
    <w:rsid w:val="005158FF"/>
    <w:rsid w:val="0051626E"/>
    <w:rsid w:val="00517291"/>
    <w:rsid w:val="00523628"/>
    <w:rsid w:val="005242A5"/>
    <w:rsid w:val="00527885"/>
    <w:rsid w:val="005310F7"/>
    <w:rsid w:val="005359B2"/>
    <w:rsid w:val="00540A43"/>
    <w:rsid w:val="005431D9"/>
    <w:rsid w:val="00543E68"/>
    <w:rsid w:val="00550C4B"/>
    <w:rsid w:val="00554812"/>
    <w:rsid w:val="00556FE9"/>
    <w:rsid w:val="00557789"/>
    <w:rsid w:val="00570615"/>
    <w:rsid w:val="00571E72"/>
    <w:rsid w:val="0057407E"/>
    <w:rsid w:val="00580916"/>
    <w:rsid w:val="00590BB0"/>
    <w:rsid w:val="00593274"/>
    <w:rsid w:val="005940FE"/>
    <w:rsid w:val="005A091C"/>
    <w:rsid w:val="005A708B"/>
    <w:rsid w:val="005B0D4B"/>
    <w:rsid w:val="005B0DAD"/>
    <w:rsid w:val="005B4D23"/>
    <w:rsid w:val="005C1847"/>
    <w:rsid w:val="005C5C8A"/>
    <w:rsid w:val="005C6F3A"/>
    <w:rsid w:val="005D7712"/>
    <w:rsid w:val="005E4F2D"/>
    <w:rsid w:val="005F433F"/>
    <w:rsid w:val="005F7F41"/>
    <w:rsid w:val="00614268"/>
    <w:rsid w:val="00622855"/>
    <w:rsid w:val="00636909"/>
    <w:rsid w:val="00637D4A"/>
    <w:rsid w:val="0064099B"/>
    <w:rsid w:val="00642335"/>
    <w:rsid w:val="006452E3"/>
    <w:rsid w:val="00646AC4"/>
    <w:rsid w:val="006525B5"/>
    <w:rsid w:val="006614B4"/>
    <w:rsid w:val="00661F8B"/>
    <w:rsid w:val="00663E65"/>
    <w:rsid w:val="00665E2C"/>
    <w:rsid w:val="006712B2"/>
    <w:rsid w:val="00672C2E"/>
    <w:rsid w:val="00674A4A"/>
    <w:rsid w:val="0068464B"/>
    <w:rsid w:val="006863F9"/>
    <w:rsid w:val="00693242"/>
    <w:rsid w:val="006A038E"/>
    <w:rsid w:val="006A65D0"/>
    <w:rsid w:val="006C1EB0"/>
    <w:rsid w:val="006C55F0"/>
    <w:rsid w:val="006D36C8"/>
    <w:rsid w:val="006D4F1E"/>
    <w:rsid w:val="006E1417"/>
    <w:rsid w:val="006E37AA"/>
    <w:rsid w:val="006E4C24"/>
    <w:rsid w:val="006E648F"/>
    <w:rsid w:val="006F7B27"/>
    <w:rsid w:val="00703FD7"/>
    <w:rsid w:val="00714DBD"/>
    <w:rsid w:val="007155A9"/>
    <w:rsid w:val="007168DF"/>
    <w:rsid w:val="007269B5"/>
    <w:rsid w:val="00734E9C"/>
    <w:rsid w:val="00735BB1"/>
    <w:rsid w:val="007520A0"/>
    <w:rsid w:val="007537A5"/>
    <w:rsid w:val="007552B8"/>
    <w:rsid w:val="00756BEA"/>
    <w:rsid w:val="00756F1D"/>
    <w:rsid w:val="00760883"/>
    <w:rsid w:val="007652A9"/>
    <w:rsid w:val="007664F9"/>
    <w:rsid w:val="0078097F"/>
    <w:rsid w:val="007819EA"/>
    <w:rsid w:val="00781A95"/>
    <w:rsid w:val="00782F2A"/>
    <w:rsid w:val="0078405D"/>
    <w:rsid w:val="00787BFF"/>
    <w:rsid w:val="00792757"/>
    <w:rsid w:val="007A3C5C"/>
    <w:rsid w:val="007A4E50"/>
    <w:rsid w:val="007A50AD"/>
    <w:rsid w:val="007B18A2"/>
    <w:rsid w:val="007B1BD9"/>
    <w:rsid w:val="007B4422"/>
    <w:rsid w:val="007C0AC2"/>
    <w:rsid w:val="007C1010"/>
    <w:rsid w:val="007C17DE"/>
    <w:rsid w:val="007C1D44"/>
    <w:rsid w:val="007C364F"/>
    <w:rsid w:val="007C433E"/>
    <w:rsid w:val="007C6ED5"/>
    <w:rsid w:val="007C7D62"/>
    <w:rsid w:val="007D4438"/>
    <w:rsid w:val="007F0849"/>
    <w:rsid w:val="007F1B03"/>
    <w:rsid w:val="007F533D"/>
    <w:rsid w:val="007F704C"/>
    <w:rsid w:val="00800C5F"/>
    <w:rsid w:val="008058E0"/>
    <w:rsid w:val="00806243"/>
    <w:rsid w:val="00806440"/>
    <w:rsid w:val="00807AFA"/>
    <w:rsid w:val="00816861"/>
    <w:rsid w:val="00824DC1"/>
    <w:rsid w:val="0083448F"/>
    <w:rsid w:val="00856514"/>
    <w:rsid w:val="008604C6"/>
    <w:rsid w:val="00865059"/>
    <w:rsid w:val="00891373"/>
    <w:rsid w:val="008931DA"/>
    <w:rsid w:val="00895FBC"/>
    <w:rsid w:val="00896547"/>
    <w:rsid w:val="008A7C50"/>
    <w:rsid w:val="008B5403"/>
    <w:rsid w:val="008C438D"/>
    <w:rsid w:val="008C654F"/>
    <w:rsid w:val="008C75BE"/>
    <w:rsid w:val="008D3E6D"/>
    <w:rsid w:val="008E38F4"/>
    <w:rsid w:val="008E68AF"/>
    <w:rsid w:val="008E7C7B"/>
    <w:rsid w:val="008F32C5"/>
    <w:rsid w:val="008F73B1"/>
    <w:rsid w:val="008F7950"/>
    <w:rsid w:val="0090048B"/>
    <w:rsid w:val="0090354E"/>
    <w:rsid w:val="00916272"/>
    <w:rsid w:val="00925789"/>
    <w:rsid w:val="009270DC"/>
    <w:rsid w:val="00927411"/>
    <w:rsid w:val="00930867"/>
    <w:rsid w:val="009309DC"/>
    <w:rsid w:val="00932570"/>
    <w:rsid w:val="009508A7"/>
    <w:rsid w:val="0095176F"/>
    <w:rsid w:val="0096054B"/>
    <w:rsid w:val="00962538"/>
    <w:rsid w:val="0096469E"/>
    <w:rsid w:val="00965B9B"/>
    <w:rsid w:val="00973353"/>
    <w:rsid w:val="00973A47"/>
    <w:rsid w:val="00973EFB"/>
    <w:rsid w:val="009758D6"/>
    <w:rsid w:val="00984DED"/>
    <w:rsid w:val="00986CE6"/>
    <w:rsid w:val="009921E6"/>
    <w:rsid w:val="00994F21"/>
    <w:rsid w:val="00995DDB"/>
    <w:rsid w:val="009A112D"/>
    <w:rsid w:val="009A12EB"/>
    <w:rsid w:val="009A3C45"/>
    <w:rsid w:val="009A5D48"/>
    <w:rsid w:val="009A5FFD"/>
    <w:rsid w:val="009B5154"/>
    <w:rsid w:val="009B74F3"/>
    <w:rsid w:val="009D0A9B"/>
    <w:rsid w:val="009D1007"/>
    <w:rsid w:val="009D7C43"/>
    <w:rsid w:val="009E59AE"/>
    <w:rsid w:val="009F4CBD"/>
    <w:rsid w:val="00A01D8A"/>
    <w:rsid w:val="00A07883"/>
    <w:rsid w:val="00A138BD"/>
    <w:rsid w:val="00A151C5"/>
    <w:rsid w:val="00A1642B"/>
    <w:rsid w:val="00A16572"/>
    <w:rsid w:val="00A21B10"/>
    <w:rsid w:val="00A226ED"/>
    <w:rsid w:val="00A23CDE"/>
    <w:rsid w:val="00A2674F"/>
    <w:rsid w:val="00A31171"/>
    <w:rsid w:val="00A32111"/>
    <w:rsid w:val="00A41661"/>
    <w:rsid w:val="00A46795"/>
    <w:rsid w:val="00A47670"/>
    <w:rsid w:val="00A47B61"/>
    <w:rsid w:val="00A525D2"/>
    <w:rsid w:val="00A5505C"/>
    <w:rsid w:val="00A555AD"/>
    <w:rsid w:val="00A56D4F"/>
    <w:rsid w:val="00A60B78"/>
    <w:rsid w:val="00A64230"/>
    <w:rsid w:val="00A700C9"/>
    <w:rsid w:val="00A7517C"/>
    <w:rsid w:val="00A75825"/>
    <w:rsid w:val="00A75E46"/>
    <w:rsid w:val="00A766CE"/>
    <w:rsid w:val="00A7689A"/>
    <w:rsid w:val="00A86A14"/>
    <w:rsid w:val="00A87305"/>
    <w:rsid w:val="00A93BAE"/>
    <w:rsid w:val="00AA2ABE"/>
    <w:rsid w:val="00AA5463"/>
    <w:rsid w:val="00AB0425"/>
    <w:rsid w:val="00AB4B42"/>
    <w:rsid w:val="00AB5D8D"/>
    <w:rsid w:val="00AB5E1A"/>
    <w:rsid w:val="00AC0EF7"/>
    <w:rsid w:val="00AC1CAB"/>
    <w:rsid w:val="00AC2603"/>
    <w:rsid w:val="00AC5A59"/>
    <w:rsid w:val="00AD0A7D"/>
    <w:rsid w:val="00AE562C"/>
    <w:rsid w:val="00AF2511"/>
    <w:rsid w:val="00B027F3"/>
    <w:rsid w:val="00B02C2A"/>
    <w:rsid w:val="00B042D0"/>
    <w:rsid w:val="00B10A40"/>
    <w:rsid w:val="00B1192D"/>
    <w:rsid w:val="00B235D2"/>
    <w:rsid w:val="00B27BDA"/>
    <w:rsid w:val="00B30A44"/>
    <w:rsid w:val="00B35D0E"/>
    <w:rsid w:val="00B37AED"/>
    <w:rsid w:val="00B4068C"/>
    <w:rsid w:val="00B412DC"/>
    <w:rsid w:val="00B5099C"/>
    <w:rsid w:val="00B57353"/>
    <w:rsid w:val="00B629DB"/>
    <w:rsid w:val="00B639CD"/>
    <w:rsid w:val="00B663D9"/>
    <w:rsid w:val="00B729CA"/>
    <w:rsid w:val="00B74A0A"/>
    <w:rsid w:val="00B855C7"/>
    <w:rsid w:val="00BA0BFB"/>
    <w:rsid w:val="00BA5A8A"/>
    <w:rsid w:val="00BA6DC7"/>
    <w:rsid w:val="00BA7E79"/>
    <w:rsid w:val="00BB3CA3"/>
    <w:rsid w:val="00BB6DCD"/>
    <w:rsid w:val="00BC43B3"/>
    <w:rsid w:val="00BC4F96"/>
    <w:rsid w:val="00BC736D"/>
    <w:rsid w:val="00BD26BF"/>
    <w:rsid w:val="00BD4CD2"/>
    <w:rsid w:val="00BE2D43"/>
    <w:rsid w:val="00BF0D60"/>
    <w:rsid w:val="00BF2380"/>
    <w:rsid w:val="00BF4CAB"/>
    <w:rsid w:val="00BF5D10"/>
    <w:rsid w:val="00BF7414"/>
    <w:rsid w:val="00C07D1D"/>
    <w:rsid w:val="00C166F6"/>
    <w:rsid w:val="00C23105"/>
    <w:rsid w:val="00C232FD"/>
    <w:rsid w:val="00C244CF"/>
    <w:rsid w:val="00C36F7B"/>
    <w:rsid w:val="00C373B9"/>
    <w:rsid w:val="00C42EFA"/>
    <w:rsid w:val="00C44C85"/>
    <w:rsid w:val="00C474CC"/>
    <w:rsid w:val="00C60099"/>
    <w:rsid w:val="00C60CC7"/>
    <w:rsid w:val="00C6140E"/>
    <w:rsid w:val="00C62620"/>
    <w:rsid w:val="00C7229D"/>
    <w:rsid w:val="00C81916"/>
    <w:rsid w:val="00C84208"/>
    <w:rsid w:val="00C92DDA"/>
    <w:rsid w:val="00C9613A"/>
    <w:rsid w:val="00C96316"/>
    <w:rsid w:val="00C963BF"/>
    <w:rsid w:val="00C967FB"/>
    <w:rsid w:val="00CA0A36"/>
    <w:rsid w:val="00CA1852"/>
    <w:rsid w:val="00CA64E5"/>
    <w:rsid w:val="00CA6DD7"/>
    <w:rsid w:val="00CB250D"/>
    <w:rsid w:val="00CB5640"/>
    <w:rsid w:val="00CB6D01"/>
    <w:rsid w:val="00CC0180"/>
    <w:rsid w:val="00CC652A"/>
    <w:rsid w:val="00CD081A"/>
    <w:rsid w:val="00CD3D0A"/>
    <w:rsid w:val="00CD5651"/>
    <w:rsid w:val="00CE6BDE"/>
    <w:rsid w:val="00CF2580"/>
    <w:rsid w:val="00CF4D6D"/>
    <w:rsid w:val="00CF758A"/>
    <w:rsid w:val="00D056B1"/>
    <w:rsid w:val="00D07106"/>
    <w:rsid w:val="00D10297"/>
    <w:rsid w:val="00D11925"/>
    <w:rsid w:val="00D1242E"/>
    <w:rsid w:val="00D12655"/>
    <w:rsid w:val="00D17F1D"/>
    <w:rsid w:val="00D32BB4"/>
    <w:rsid w:val="00D3553C"/>
    <w:rsid w:val="00D370AD"/>
    <w:rsid w:val="00D4713A"/>
    <w:rsid w:val="00D47AFF"/>
    <w:rsid w:val="00D56B30"/>
    <w:rsid w:val="00D614B6"/>
    <w:rsid w:val="00D654D9"/>
    <w:rsid w:val="00D706BD"/>
    <w:rsid w:val="00D74CBD"/>
    <w:rsid w:val="00D74D55"/>
    <w:rsid w:val="00D77F49"/>
    <w:rsid w:val="00D842BA"/>
    <w:rsid w:val="00D86913"/>
    <w:rsid w:val="00D91FE1"/>
    <w:rsid w:val="00D92A16"/>
    <w:rsid w:val="00D92F57"/>
    <w:rsid w:val="00DA2720"/>
    <w:rsid w:val="00DA7523"/>
    <w:rsid w:val="00DB1C52"/>
    <w:rsid w:val="00DB2620"/>
    <w:rsid w:val="00DC32A7"/>
    <w:rsid w:val="00DD1B8B"/>
    <w:rsid w:val="00DD2D6F"/>
    <w:rsid w:val="00DD60E7"/>
    <w:rsid w:val="00DE2AB3"/>
    <w:rsid w:val="00DE353E"/>
    <w:rsid w:val="00DE5D31"/>
    <w:rsid w:val="00DF0A4E"/>
    <w:rsid w:val="00DF1BD3"/>
    <w:rsid w:val="00DF205F"/>
    <w:rsid w:val="00E01B2E"/>
    <w:rsid w:val="00E01D00"/>
    <w:rsid w:val="00E0404F"/>
    <w:rsid w:val="00E17554"/>
    <w:rsid w:val="00E2684D"/>
    <w:rsid w:val="00E278C1"/>
    <w:rsid w:val="00E30B3C"/>
    <w:rsid w:val="00E347EC"/>
    <w:rsid w:val="00E37FD0"/>
    <w:rsid w:val="00E42F32"/>
    <w:rsid w:val="00E511B0"/>
    <w:rsid w:val="00E52DA5"/>
    <w:rsid w:val="00E56A6F"/>
    <w:rsid w:val="00E574AD"/>
    <w:rsid w:val="00E604D8"/>
    <w:rsid w:val="00E6072D"/>
    <w:rsid w:val="00E66431"/>
    <w:rsid w:val="00E66B33"/>
    <w:rsid w:val="00E6756F"/>
    <w:rsid w:val="00E67DDF"/>
    <w:rsid w:val="00E70C53"/>
    <w:rsid w:val="00E73EE4"/>
    <w:rsid w:val="00E74EE2"/>
    <w:rsid w:val="00E81D38"/>
    <w:rsid w:val="00E8417A"/>
    <w:rsid w:val="00E93B8F"/>
    <w:rsid w:val="00E95115"/>
    <w:rsid w:val="00E95B8B"/>
    <w:rsid w:val="00E976C2"/>
    <w:rsid w:val="00EA18F6"/>
    <w:rsid w:val="00EA19EC"/>
    <w:rsid w:val="00EA2584"/>
    <w:rsid w:val="00EA3DC8"/>
    <w:rsid w:val="00EB16D5"/>
    <w:rsid w:val="00EB35D5"/>
    <w:rsid w:val="00EB3E2C"/>
    <w:rsid w:val="00EC00C2"/>
    <w:rsid w:val="00EC557B"/>
    <w:rsid w:val="00EE3CFA"/>
    <w:rsid w:val="00EE4DB8"/>
    <w:rsid w:val="00EE528C"/>
    <w:rsid w:val="00EE6410"/>
    <w:rsid w:val="00EE77E2"/>
    <w:rsid w:val="00EF2034"/>
    <w:rsid w:val="00EF5593"/>
    <w:rsid w:val="00EF62AA"/>
    <w:rsid w:val="00F02110"/>
    <w:rsid w:val="00F027F1"/>
    <w:rsid w:val="00F11B25"/>
    <w:rsid w:val="00F12847"/>
    <w:rsid w:val="00F17AC2"/>
    <w:rsid w:val="00F21773"/>
    <w:rsid w:val="00F21C45"/>
    <w:rsid w:val="00F2204B"/>
    <w:rsid w:val="00F344BB"/>
    <w:rsid w:val="00F34500"/>
    <w:rsid w:val="00F34513"/>
    <w:rsid w:val="00F40D18"/>
    <w:rsid w:val="00F5231D"/>
    <w:rsid w:val="00F52A89"/>
    <w:rsid w:val="00F54158"/>
    <w:rsid w:val="00F55674"/>
    <w:rsid w:val="00F55C63"/>
    <w:rsid w:val="00F60EAA"/>
    <w:rsid w:val="00F647AA"/>
    <w:rsid w:val="00F734C2"/>
    <w:rsid w:val="00F76B49"/>
    <w:rsid w:val="00F77E70"/>
    <w:rsid w:val="00F83D86"/>
    <w:rsid w:val="00F84F3F"/>
    <w:rsid w:val="00F92FE4"/>
    <w:rsid w:val="00F955BB"/>
    <w:rsid w:val="00FA188C"/>
    <w:rsid w:val="00FA6B84"/>
    <w:rsid w:val="00FB3BAD"/>
    <w:rsid w:val="00FB516F"/>
    <w:rsid w:val="00FB5657"/>
    <w:rsid w:val="00FB6D43"/>
    <w:rsid w:val="00FC4572"/>
    <w:rsid w:val="00FC4F72"/>
    <w:rsid w:val="00FC5E50"/>
    <w:rsid w:val="00FE02BD"/>
    <w:rsid w:val="00FE0768"/>
    <w:rsid w:val="00FE1F3C"/>
    <w:rsid w:val="00FF4767"/>
    <w:rsid w:val="00FF7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8F8F8"/>
  <w15:chartTrackingRefBased/>
  <w15:docId w15:val="{F6842B28-1811-46BB-9CED-AF3129081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link w:val="Heading1Char"/>
    <w:uiPriority w:val="9"/>
    <w:qFormat/>
    <w:rsid w:val="00AD0A7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2EB"/>
    <w:pPr>
      <w:ind w:left="720"/>
      <w:contextualSpacing/>
    </w:pPr>
  </w:style>
  <w:style w:type="character" w:customStyle="1" w:styleId="Heading1Char">
    <w:name w:val="Heading 1 Char"/>
    <w:basedOn w:val="DefaultParagraphFont"/>
    <w:link w:val="Heading1"/>
    <w:uiPriority w:val="9"/>
    <w:rsid w:val="00AD0A7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12847"/>
    <w:rPr>
      <w:color w:val="0000FF"/>
      <w:u w:val="single"/>
    </w:rPr>
  </w:style>
  <w:style w:type="character" w:styleId="FollowedHyperlink">
    <w:name w:val="FollowedHyperlink"/>
    <w:basedOn w:val="DefaultParagraphFont"/>
    <w:uiPriority w:val="99"/>
    <w:semiHidden/>
    <w:unhideWhenUsed/>
    <w:rsid w:val="00453A49"/>
    <w:rPr>
      <w:color w:val="954F72" w:themeColor="followedHyperlink"/>
      <w:u w:val="single"/>
    </w:rPr>
  </w:style>
  <w:style w:type="paragraph" w:customStyle="1" w:styleId="public-draftstyledefault-unorderedlistitem">
    <w:name w:val="public-draftstyledefault-unorderedlistitem"/>
    <w:basedOn w:val="Normal"/>
    <w:rsid w:val="00756BEA"/>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CA6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E56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E56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AE56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E562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4">
    <w:name w:val="Grid Table 4 Accent 4"/>
    <w:basedOn w:val="TableNormal"/>
    <w:uiPriority w:val="49"/>
    <w:rsid w:val="0057061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Emphasis">
    <w:name w:val="Emphasis"/>
    <w:basedOn w:val="DefaultParagraphFont"/>
    <w:uiPriority w:val="20"/>
    <w:qFormat/>
    <w:rsid w:val="00197165"/>
    <w:rPr>
      <w:i/>
      <w:iCs/>
    </w:rPr>
  </w:style>
  <w:style w:type="character" w:styleId="Strong">
    <w:name w:val="Strong"/>
    <w:basedOn w:val="DefaultParagraphFont"/>
    <w:uiPriority w:val="22"/>
    <w:qFormat/>
    <w:rsid w:val="006E4C24"/>
    <w:rPr>
      <w:b/>
      <w:bCs/>
    </w:rPr>
  </w:style>
  <w:style w:type="character" w:customStyle="1" w:styleId="s2">
    <w:name w:val="s2"/>
    <w:basedOn w:val="DefaultParagraphFont"/>
    <w:rsid w:val="00215AF8"/>
  </w:style>
  <w:style w:type="character" w:styleId="UnresolvedMention">
    <w:name w:val="Unresolved Mention"/>
    <w:basedOn w:val="DefaultParagraphFont"/>
    <w:uiPriority w:val="99"/>
    <w:semiHidden/>
    <w:unhideWhenUsed/>
    <w:rsid w:val="005A708B"/>
    <w:rPr>
      <w:color w:val="605E5C"/>
      <w:shd w:val="clear" w:color="auto" w:fill="E1DFDD"/>
    </w:rPr>
  </w:style>
  <w:style w:type="character" w:customStyle="1" w:styleId="s1">
    <w:name w:val="s1"/>
    <w:basedOn w:val="DefaultParagraphFont"/>
    <w:rsid w:val="001E7A77"/>
  </w:style>
  <w:style w:type="character" w:customStyle="1" w:styleId="apple-converted-space">
    <w:name w:val="apple-converted-space"/>
    <w:basedOn w:val="DefaultParagraphFont"/>
    <w:rsid w:val="00293D48"/>
  </w:style>
  <w:style w:type="paragraph" w:customStyle="1" w:styleId="p1">
    <w:name w:val="p1"/>
    <w:basedOn w:val="Normal"/>
    <w:rsid w:val="00EF55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DA2720"/>
    <w:rPr>
      <w:sz w:val="16"/>
      <w:szCs w:val="16"/>
    </w:rPr>
  </w:style>
  <w:style w:type="paragraph" w:styleId="CommentText">
    <w:name w:val="annotation text"/>
    <w:basedOn w:val="Normal"/>
    <w:link w:val="CommentTextChar"/>
    <w:uiPriority w:val="99"/>
    <w:semiHidden/>
    <w:unhideWhenUsed/>
    <w:rsid w:val="00DA2720"/>
    <w:pPr>
      <w:spacing w:line="240" w:lineRule="auto"/>
    </w:pPr>
    <w:rPr>
      <w:sz w:val="20"/>
      <w:szCs w:val="20"/>
    </w:rPr>
  </w:style>
  <w:style w:type="character" w:customStyle="1" w:styleId="CommentTextChar">
    <w:name w:val="Comment Text Char"/>
    <w:basedOn w:val="DefaultParagraphFont"/>
    <w:link w:val="CommentText"/>
    <w:uiPriority w:val="99"/>
    <w:semiHidden/>
    <w:rsid w:val="00DA2720"/>
    <w:rPr>
      <w:sz w:val="20"/>
      <w:szCs w:val="20"/>
      <w:lang w:val="fr-CA"/>
    </w:rPr>
  </w:style>
  <w:style w:type="paragraph" w:styleId="CommentSubject">
    <w:name w:val="annotation subject"/>
    <w:basedOn w:val="CommentText"/>
    <w:next w:val="CommentText"/>
    <w:link w:val="CommentSubjectChar"/>
    <w:uiPriority w:val="99"/>
    <w:semiHidden/>
    <w:unhideWhenUsed/>
    <w:rsid w:val="00DA2720"/>
    <w:rPr>
      <w:b/>
      <w:bCs/>
    </w:rPr>
  </w:style>
  <w:style w:type="character" w:customStyle="1" w:styleId="CommentSubjectChar">
    <w:name w:val="Comment Subject Char"/>
    <w:basedOn w:val="CommentTextChar"/>
    <w:link w:val="CommentSubject"/>
    <w:uiPriority w:val="99"/>
    <w:semiHidden/>
    <w:rsid w:val="00DA2720"/>
    <w:rPr>
      <w:b/>
      <w:bCs/>
      <w:sz w:val="20"/>
      <w:szCs w:val="20"/>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173002">
      <w:bodyDiv w:val="1"/>
      <w:marLeft w:val="0"/>
      <w:marRight w:val="0"/>
      <w:marTop w:val="0"/>
      <w:marBottom w:val="0"/>
      <w:divBdr>
        <w:top w:val="none" w:sz="0" w:space="0" w:color="auto"/>
        <w:left w:val="none" w:sz="0" w:space="0" w:color="auto"/>
        <w:bottom w:val="none" w:sz="0" w:space="0" w:color="auto"/>
        <w:right w:val="none" w:sz="0" w:space="0" w:color="auto"/>
      </w:divBdr>
    </w:div>
    <w:div w:id="934940310">
      <w:bodyDiv w:val="1"/>
      <w:marLeft w:val="0"/>
      <w:marRight w:val="0"/>
      <w:marTop w:val="0"/>
      <w:marBottom w:val="0"/>
      <w:divBdr>
        <w:top w:val="none" w:sz="0" w:space="0" w:color="auto"/>
        <w:left w:val="none" w:sz="0" w:space="0" w:color="auto"/>
        <w:bottom w:val="none" w:sz="0" w:space="0" w:color="auto"/>
        <w:right w:val="none" w:sz="0" w:space="0" w:color="auto"/>
      </w:divBdr>
    </w:div>
    <w:div w:id="1017072975">
      <w:bodyDiv w:val="1"/>
      <w:marLeft w:val="0"/>
      <w:marRight w:val="0"/>
      <w:marTop w:val="0"/>
      <w:marBottom w:val="0"/>
      <w:divBdr>
        <w:top w:val="none" w:sz="0" w:space="0" w:color="auto"/>
        <w:left w:val="none" w:sz="0" w:space="0" w:color="auto"/>
        <w:bottom w:val="none" w:sz="0" w:space="0" w:color="auto"/>
        <w:right w:val="none" w:sz="0" w:space="0" w:color="auto"/>
      </w:divBdr>
    </w:div>
    <w:div w:id="1425569009">
      <w:bodyDiv w:val="1"/>
      <w:marLeft w:val="0"/>
      <w:marRight w:val="0"/>
      <w:marTop w:val="0"/>
      <w:marBottom w:val="0"/>
      <w:divBdr>
        <w:top w:val="none" w:sz="0" w:space="0" w:color="auto"/>
        <w:left w:val="none" w:sz="0" w:space="0" w:color="auto"/>
        <w:bottom w:val="none" w:sz="0" w:space="0" w:color="auto"/>
        <w:right w:val="none" w:sz="0" w:space="0" w:color="auto"/>
      </w:divBdr>
    </w:div>
    <w:div w:id="1690259674">
      <w:bodyDiv w:val="1"/>
      <w:marLeft w:val="0"/>
      <w:marRight w:val="0"/>
      <w:marTop w:val="0"/>
      <w:marBottom w:val="0"/>
      <w:divBdr>
        <w:top w:val="none" w:sz="0" w:space="0" w:color="auto"/>
        <w:left w:val="none" w:sz="0" w:space="0" w:color="auto"/>
        <w:bottom w:val="none" w:sz="0" w:space="0" w:color="auto"/>
        <w:right w:val="none" w:sz="0" w:space="0" w:color="auto"/>
      </w:divBdr>
      <w:divsChild>
        <w:div w:id="465126067">
          <w:marLeft w:val="0"/>
          <w:marRight w:val="0"/>
          <w:marTop w:val="0"/>
          <w:marBottom w:val="0"/>
          <w:divBdr>
            <w:top w:val="none" w:sz="0" w:space="0" w:color="auto"/>
            <w:left w:val="none" w:sz="0" w:space="0" w:color="auto"/>
            <w:bottom w:val="none" w:sz="0" w:space="0" w:color="auto"/>
            <w:right w:val="none" w:sz="0" w:space="0" w:color="auto"/>
          </w:divBdr>
          <w:divsChild>
            <w:div w:id="1329209627">
              <w:marLeft w:val="0"/>
              <w:marRight w:val="0"/>
              <w:marTop w:val="0"/>
              <w:marBottom w:val="0"/>
              <w:divBdr>
                <w:top w:val="none" w:sz="0" w:space="0" w:color="auto"/>
                <w:left w:val="none" w:sz="0" w:space="0" w:color="auto"/>
                <w:bottom w:val="none" w:sz="0" w:space="0" w:color="auto"/>
                <w:right w:val="none" w:sz="0" w:space="0" w:color="auto"/>
              </w:divBdr>
            </w:div>
          </w:divsChild>
        </w:div>
        <w:div w:id="1484614551">
          <w:marLeft w:val="0"/>
          <w:marRight w:val="0"/>
          <w:marTop w:val="0"/>
          <w:marBottom w:val="0"/>
          <w:divBdr>
            <w:top w:val="none" w:sz="0" w:space="0" w:color="auto"/>
            <w:left w:val="none" w:sz="0" w:space="0" w:color="auto"/>
            <w:bottom w:val="none" w:sz="0" w:space="0" w:color="auto"/>
            <w:right w:val="none" w:sz="0" w:space="0" w:color="auto"/>
          </w:divBdr>
        </w:div>
        <w:div w:id="748842727">
          <w:marLeft w:val="0"/>
          <w:marRight w:val="0"/>
          <w:marTop w:val="0"/>
          <w:marBottom w:val="0"/>
          <w:divBdr>
            <w:top w:val="none" w:sz="0" w:space="0" w:color="auto"/>
            <w:left w:val="none" w:sz="0" w:space="0" w:color="auto"/>
            <w:bottom w:val="none" w:sz="0" w:space="0" w:color="auto"/>
            <w:right w:val="none" w:sz="0" w:space="0" w:color="auto"/>
          </w:divBdr>
        </w:div>
        <w:div w:id="1290934033">
          <w:marLeft w:val="0"/>
          <w:marRight w:val="0"/>
          <w:marTop w:val="0"/>
          <w:marBottom w:val="0"/>
          <w:divBdr>
            <w:top w:val="none" w:sz="0" w:space="0" w:color="auto"/>
            <w:left w:val="none" w:sz="0" w:space="0" w:color="auto"/>
            <w:bottom w:val="none" w:sz="0" w:space="0" w:color="auto"/>
            <w:right w:val="none" w:sz="0" w:space="0" w:color="auto"/>
          </w:divBdr>
        </w:div>
        <w:div w:id="1982735492">
          <w:marLeft w:val="0"/>
          <w:marRight w:val="0"/>
          <w:marTop w:val="0"/>
          <w:marBottom w:val="0"/>
          <w:divBdr>
            <w:top w:val="none" w:sz="0" w:space="0" w:color="auto"/>
            <w:left w:val="none" w:sz="0" w:space="0" w:color="auto"/>
            <w:bottom w:val="none" w:sz="0" w:space="0" w:color="auto"/>
            <w:right w:val="none" w:sz="0" w:space="0" w:color="auto"/>
          </w:divBdr>
        </w:div>
      </w:divsChild>
    </w:div>
    <w:div w:id="1775976944">
      <w:bodyDiv w:val="1"/>
      <w:marLeft w:val="0"/>
      <w:marRight w:val="0"/>
      <w:marTop w:val="0"/>
      <w:marBottom w:val="0"/>
      <w:divBdr>
        <w:top w:val="none" w:sz="0" w:space="0" w:color="auto"/>
        <w:left w:val="none" w:sz="0" w:space="0" w:color="auto"/>
        <w:bottom w:val="none" w:sz="0" w:space="0" w:color="auto"/>
        <w:right w:val="none" w:sz="0" w:space="0" w:color="auto"/>
      </w:divBdr>
    </w:div>
    <w:div w:id="1822112993">
      <w:bodyDiv w:val="1"/>
      <w:marLeft w:val="0"/>
      <w:marRight w:val="0"/>
      <w:marTop w:val="0"/>
      <w:marBottom w:val="0"/>
      <w:divBdr>
        <w:top w:val="none" w:sz="0" w:space="0" w:color="auto"/>
        <w:left w:val="none" w:sz="0" w:space="0" w:color="auto"/>
        <w:bottom w:val="none" w:sz="0" w:space="0" w:color="auto"/>
        <w:right w:val="none" w:sz="0" w:space="0" w:color="auto"/>
      </w:divBdr>
      <w:divsChild>
        <w:div w:id="946624329">
          <w:marLeft w:val="0"/>
          <w:marRight w:val="0"/>
          <w:marTop w:val="0"/>
          <w:marBottom w:val="0"/>
          <w:divBdr>
            <w:top w:val="none" w:sz="0" w:space="0" w:color="auto"/>
            <w:left w:val="none" w:sz="0" w:space="0" w:color="auto"/>
            <w:bottom w:val="none" w:sz="0" w:space="0" w:color="auto"/>
            <w:right w:val="none" w:sz="0" w:space="0" w:color="auto"/>
          </w:divBdr>
          <w:divsChild>
            <w:div w:id="1098864407">
              <w:marLeft w:val="0"/>
              <w:marRight w:val="0"/>
              <w:marTop w:val="0"/>
              <w:marBottom w:val="0"/>
              <w:divBdr>
                <w:top w:val="none" w:sz="0" w:space="0" w:color="auto"/>
                <w:left w:val="none" w:sz="0" w:space="0" w:color="auto"/>
                <w:bottom w:val="none" w:sz="0" w:space="0" w:color="auto"/>
                <w:right w:val="none" w:sz="0" w:space="0" w:color="auto"/>
              </w:divBdr>
            </w:div>
          </w:divsChild>
        </w:div>
        <w:div w:id="1014458258">
          <w:marLeft w:val="0"/>
          <w:marRight w:val="0"/>
          <w:marTop w:val="0"/>
          <w:marBottom w:val="0"/>
          <w:divBdr>
            <w:top w:val="none" w:sz="0" w:space="0" w:color="auto"/>
            <w:left w:val="none" w:sz="0" w:space="0" w:color="auto"/>
            <w:bottom w:val="none" w:sz="0" w:space="0" w:color="auto"/>
            <w:right w:val="none" w:sz="0" w:space="0" w:color="auto"/>
          </w:divBdr>
          <w:divsChild>
            <w:div w:id="8225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7349">
      <w:bodyDiv w:val="1"/>
      <w:marLeft w:val="0"/>
      <w:marRight w:val="0"/>
      <w:marTop w:val="0"/>
      <w:marBottom w:val="0"/>
      <w:divBdr>
        <w:top w:val="none" w:sz="0" w:space="0" w:color="auto"/>
        <w:left w:val="none" w:sz="0" w:space="0" w:color="auto"/>
        <w:bottom w:val="none" w:sz="0" w:space="0" w:color="auto"/>
        <w:right w:val="none" w:sz="0" w:space="0" w:color="auto"/>
      </w:divBdr>
    </w:div>
    <w:div w:id="1908104018">
      <w:bodyDiv w:val="1"/>
      <w:marLeft w:val="0"/>
      <w:marRight w:val="0"/>
      <w:marTop w:val="0"/>
      <w:marBottom w:val="0"/>
      <w:divBdr>
        <w:top w:val="none" w:sz="0" w:space="0" w:color="auto"/>
        <w:left w:val="none" w:sz="0" w:space="0" w:color="auto"/>
        <w:bottom w:val="none" w:sz="0" w:space="0" w:color="auto"/>
        <w:right w:val="none" w:sz="0" w:space="0" w:color="auto"/>
      </w:divBdr>
      <w:divsChild>
        <w:div w:id="2511510">
          <w:marLeft w:val="0"/>
          <w:marRight w:val="0"/>
          <w:marTop w:val="0"/>
          <w:marBottom w:val="0"/>
          <w:divBdr>
            <w:top w:val="none" w:sz="0" w:space="0" w:color="auto"/>
            <w:left w:val="none" w:sz="0" w:space="0" w:color="auto"/>
            <w:bottom w:val="none" w:sz="0" w:space="0" w:color="auto"/>
            <w:right w:val="none" w:sz="0" w:space="0" w:color="auto"/>
          </w:divBdr>
        </w:div>
      </w:divsChild>
    </w:div>
    <w:div w:id="205326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arsftfbean.uprm.edu/beancap/research/" TargetMode="External"/><Relationship Id="rId3" Type="http://schemas.openxmlformats.org/officeDocument/2006/relationships/styles" Target="styles.xml"/><Relationship Id="rId21" Type="http://schemas.openxmlformats.org/officeDocument/2006/relationships/hyperlink" Target="https://www.researchgate.net/publication/227084228_Marker-assisted_dissection_of_the_oligogenic_anthracnose_resistance_in_the_common_bean_cultivar_%27G2333%27" TargetMode="External"/><Relationship Id="rId7" Type="http://schemas.openxmlformats.org/officeDocument/2006/relationships/hyperlink" Target="https://www.thermofisher.com/order/catalog/product/A32549" TargetMode="External"/><Relationship Id="rId12" Type="http://schemas.openxmlformats.org/officeDocument/2006/relationships/hyperlink" Target="https://www.thermofisher.com/ca/en/home/life-science/cloning/cloning-learning-center/invitrogen-school-of-molecular-biology/pcr-education/pcr-reagents-enzymes/pcr-troubleshooting.html?open=FalsePositive"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eneticeducation.co.in/role-of-mgcl2-in-pcr-reaction/" TargetMode="External"/><Relationship Id="rId20" Type="http://schemas.openxmlformats.org/officeDocument/2006/relationships/hyperlink" Target="https://naldc.nal.usda.gov/download/IND23284424/PDF" TargetMode="External"/><Relationship Id="rId1" Type="http://schemas.openxmlformats.org/officeDocument/2006/relationships/customXml" Target="../customXml/item1.xml"/><Relationship Id="rId6" Type="http://schemas.openxmlformats.org/officeDocument/2006/relationships/hyperlink" Target="https://brianmccauley.net/bio-6b/6b-lab/polymerase-chain-reaction/pcr-setup" TargetMode="External"/><Relationship Id="rId11" Type="http://schemas.openxmlformats.org/officeDocument/2006/relationships/image" Target="media/image4.jpe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link.springer.com/content/pdf/10.1007/s10681-005-7075-x.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naldc.nal.usda.gov/download/IND2328442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DD5E9-0445-4D37-BC66-D705CE812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4169</Words>
  <Characters>23767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corkal</dc:creator>
  <cp:keywords/>
  <dc:description/>
  <cp:lastModifiedBy>andrea corkal</cp:lastModifiedBy>
  <cp:revision>2</cp:revision>
  <dcterms:created xsi:type="dcterms:W3CDTF">2021-08-27T20:39:00Z</dcterms:created>
  <dcterms:modified xsi:type="dcterms:W3CDTF">2021-08-27T20:39:00Z</dcterms:modified>
</cp:coreProperties>
</file>